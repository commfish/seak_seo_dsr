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E2C5" w14:textId="77777777" w:rsidR="009E2585" w:rsidRDefault="00591DA7">
      <w:pPr>
        <w:rPr>
          <w:rFonts w:ascii="Calibri" w:hAnsi="Calibri" w:cs="Calibri"/>
          <w:b/>
          <w:bCs/>
        </w:rPr>
      </w:pPr>
      <w:r w:rsidRPr="009E2585">
        <w:rPr>
          <w:rFonts w:ascii="Calibri" w:hAnsi="Calibri" w:cs="Calibri"/>
          <w:b/>
          <w:bCs/>
        </w:rPr>
        <w:t xml:space="preserve">DSR notes </w:t>
      </w:r>
    </w:p>
    <w:p w14:paraId="36ABB56C" w14:textId="09689ED4" w:rsidR="00F66F6C" w:rsidRPr="009E2585" w:rsidRDefault="009E258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by</w:t>
      </w:r>
      <w:r w:rsidR="00A55E05" w:rsidRPr="009E2585">
        <w:rPr>
          <w:rFonts w:ascii="Calibri" w:hAnsi="Calibri" w:cs="Calibri"/>
          <w:b/>
          <w:bCs/>
        </w:rPr>
        <w:t xml:space="preserve"> Jan </w:t>
      </w:r>
      <w:r>
        <w:rPr>
          <w:rFonts w:ascii="Calibri" w:hAnsi="Calibri" w:cs="Calibri"/>
          <w:b/>
          <w:bCs/>
        </w:rPr>
        <w:t xml:space="preserve">Rumble </w:t>
      </w:r>
      <w:r w:rsidR="00A55E05" w:rsidRPr="009E2585">
        <w:rPr>
          <w:rFonts w:ascii="Calibri" w:hAnsi="Calibri" w:cs="Calibri"/>
          <w:b/>
          <w:bCs/>
        </w:rPr>
        <w:t>and Nat</w:t>
      </w:r>
      <w:r>
        <w:rPr>
          <w:rFonts w:ascii="Calibri" w:hAnsi="Calibri" w:cs="Calibri"/>
          <w:b/>
          <w:bCs/>
        </w:rPr>
        <w:t xml:space="preserve"> Nichols</w:t>
      </w:r>
    </w:p>
    <w:p w14:paraId="79CD9472" w14:textId="58563516" w:rsidR="008113F9" w:rsidRPr="009E2585" w:rsidRDefault="0014265D" w:rsidP="009E258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 author </w:t>
      </w:r>
      <w:r w:rsidR="00936488" w:rsidRPr="009E2585">
        <w:rPr>
          <w:rFonts w:ascii="Calibri" w:hAnsi="Calibri" w:cs="Calibri"/>
        </w:rPr>
        <w:t>gave an overvie</w:t>
      </w:r>
      <w:r w:rsidR="00393F61" w:rsidRPr="009E2585">
        <w:rPr>
          <w:rFonts w:ascii="Calibri" w:hAnsi="Calibri" w:cs="Calibri"/>
        </w:rPr>
        <w:t xml:space="preserve">w of the changes to assemblages </w:t>
      </w:r>
      <w:r w:rsidR="00E703FF" w:rsidRPr="009E2585">
        <w:rPr>
          <w:rFonts w:ascii="Calibri" w:hAnsi="Calibri" w:cs="Calibri"/>
        </w:rPr>
        <w:t>and the associated tiers</w:t>
      </w:r>
      <w:r w:rsidR="00BE5210" w:rsidRPr="009E2585">
        <w:rPr>
          <w:rFonts w:ascii="Calibri" w:hAnsi="Calibri" w:cs="Calibri"/>
        </w:rPr>
        <w:t xml:space="preserve">: </w:t>
      </w:r>
      <w:r w:rsidR="00847F4E" w:rsidRPr="009E2585">
        <w:rPr>
          <w:rFonts w:ascii="Calibri" w:hAnsi="Calibri" w:cs="Calibri"/>
        </w:rPr>
        <w:t>DSR in Central GOA</w:t>
      </w:r>
      <w:r w:rsidR="008E078E" w:rsidRPr="009E2585">
        <w:rPr>
          <w:rFonts w:ascii="Calibri" w:hAnsi="Calibri" w:cs="Calibri"/>
        </w:rPr>
        <w:t xml:space="preserve"> (CG)</w:t>
      </w:r>
      <w:r w:rsidR="00847F4E" w:rsidRPr="009E2585">
        <w:rPr>
          <w:rFonts w:ascii="Calibri" w:hAnsi="Calibri" w:cs="Calibri"/>
        </w:rPr>
        <w:t>/Western GOA</w:t>
      </w:r>
      <w:r w:rsidR="008E078E" w:rsidRPr="009E2585">
        <w:rPr>
          <w:rFonts w:ascii="Calibri" w:hAnsi="Calibri" w:cs="Calibri"/>
        </w:rPr>
        <w:t xml:space="preserve"> (WG)</w:t>
      </w:r>
      <w:r w:rsidR="00847F4E" w:rsidRPr="009E2585">
        <w:rPr>
          <w:rFonts w:ascii="Calibri" w:hAnsi="Calibri" w:cs="Calibri"/>
        </w:rPr>
        <w:t>/West Yakutat</w:t>
      </w:r>
      <w:r w:rsidR="008E078E" w:rsidRPr="009E2585">
        <w:rPr>
          <w:rFonts w:ascii="Calibri" w:hAnsi="Calibri" w:cs="Calibri"/>
        </w:rPr>
        <w:t xml:space="preserve"> (WY)</w:t>
      </w:r>
      <w:r w:rsidR="00847F4E" w:rsidRPr="009E2585">
        <w:rPr>
          <w:rFonts w:ascii="Calibri" w:hAnsi="Calibri" w:cs="Calibri"/>
        </w:rPr>
        <w:t xml:space="preserve"> is Tier 6</w:t>
      </w:r>
      <w:r w:rsidR="00A02D2F" w:rsidRPr="009E2585">
        <w:rPr>
          <w:rFonts w:ascii="Calibri" w:hAnsi="Calibri" w:cs="Calibri"/>
        </w:rPr>
        <w:t>;</w:t>
      </w:r>
      <w:r w:rsidR="00847F4E" w:rsidRPr="009E2585">
        <w:rPr>
          <w:rFonts w:ascii="Calibri" w:hAnsi="Calibri" w:cs="Calibri"/>
        </w:rPr>
        <w:t xml:space="preserve"> DSR except yelloweye rockfish </w:t>
      </w:r>
      <w:r w:rsidR="000226D1" w:rsidRPr="009E2585">
        <w:rPr>
          <w:rFonts w:ascii="Calibri" w:hAnsi="Calibri" w:cs="Calibri"/>
        </w:rPr>
        <w:t xml:space="preserve">(YE) </w:t>
      </w:r>
      <w:r w:rsidR="00847F4E" w:rsidRPr="009E2585">
        <w:rPr>
          <w:rFonts w:ascii="Calibri" w:hAnsi="Calibri" w:cs="Calibri"/>
        </w:rPr>
        <w:t>in Southeast Outside is Tier 6</w:t>
      </w:r>
      <w:r w:rsidR="00A02D2F" w:rsidRPr="009E2585">
        <w:rPr>
          <w:rFonts w:ascii="Calibri" w:hAnsi="Calibri" w:cs="Calibri"/>
        </w:rPr>
        <w:t xml:space="preserve"> and</w:t>
      </w:r>
      <w:r w:rsidR="00847F4E" w:rsidRPr="009E2585">
        <w:rPr>
          <w:rFonts w:ascii="Calibri" w:hAnsi="Calibri" w:cs="Calibri"/>
        </w:rPr>
        <w:t xml:space="preserve"> Y</w:t>
      </w:r>
      <w:r w:rsidR="00A02D2F" w:rsidRPr="009E2585">
        <w:rPr>
          <w:rFonts w:ascii="Calibri" w:hAnsi="Calibri" w:cs="Calibri"/>
        </w:rPr>
        <w:t>E</w:t>
      </w:r>
      <w:r w:rsidR="00847F4E" w:rsidRPr="009E2585">
        <w:rPr>
          <w:rFonts w:ascii="Calibri" w:hAnsi="Calibri" w:cs="Calibri"/>
        </w:rPr>
        <w:t xml:space="preserve"> in SEO is Tier 5</w:t>
      </w:r>
      <w:ins w:id="0" w:author="Stern, Caitlin A (DFG)" w:date="2024-11-14T17:08:00Z" w16du:dateUtc="2024-11-15T02:08:00Z">
        <w:r w:rsidR="007B4DB6">
          <w:rPr>
            <w:rFonts w:ascii="Calibri" w:hAnsi="Calibri" w:cs="Calibri"/>
          </w:rPr>
          <w:t>, assessed</w:t>
        </w:r>
      </w:ins>
      <w:ins w:id="1" w:author="Stern, Caitlin A (DFG)" w:date="2024-11-14T17:09:00Z" w16du:dateUtc="2024-11-15T02:09:00Z">
        <w:r w:rsidR="007B4DB6">
          <w:rPr>
            <w:rFonts w:ascii="Calibri" w:hAnsi="Calibri" w:cs="Calibri"/>
          </w:rPr>
          <w:t xml:space="preserve"> using a</w:t>
        </w:r>
      </w:ins>
      <w:del w:id="2" w:author="Stern, Caitlin A (DFG)" w:date="2024-11-14T17:08:00Z" w16du:dateUtc="2024-11-15T02:08:00Z">
        <w:r w:rsidR="00F95DE7" w:rsidRPr="009E2585" w:rsidDel="007B4DB6">
          <w:rPr>
            <w:rFonts w:ascii="Calibri" w:hAnsi="Calibri" w:cs="Calibri"/>
          </w:rPr>
          <w:delText xml:space="preserve"> with</w:delText>
        </w:r>
      </w:del>
      <w:r w:rsidR="00847F4E" w:rsidRPr="009E2585">
        <w:rPr>
          <w:rFonts w:ascii="Calibri" w:hAnsi="Calibri" w:cs="Calibri"/>
        </w:rPr>
        <w:t xml:space="preserve"> two-index multi-area random effects model (REMA)</w:t>
      </w:r>
      <w:r w:rsidR="00F95DE7" w:rsidRPr="009E2585">
        <w:rPr>
          <w:rFonts w:ascii="Calibri" w:hAnsi="Calibri" w:cs="Calibri"/>
        </w:rPr>
        <w:t>.</w:t>
      </w:r>
      <w:r w:rsidR="00C9644D" w:rsidRPr="009E2585">
        <w:rPr>
          <w:rFonts w:ascii="Calibri" w:hAnsi="Calibri" w:cs="Calibri"/>
        </w:rPr>
        <w:t xml:space="preserve"> There were some updates to the input data</w:t>
      </w:r>
      <w:r w:rsidR="00C22724" w:rsidRPr="009E2585">
        <w:rPr>
          <w:rFonts w:ascii="Calibri" w:hAnsi="Calibri" w:cs="Calibri"/>
        </w:rPr>
        <w:t xml:space="preserve"> including updated ADFG ROV</w:t>
      </w:r>
      <w:ins w:id="3" w:author="Stern, Caitlin A (DFG)" w:date="2024-11-14T16:39:00Z" w16du:dateUtc="2024-11-15T01:39:00Z">
        <w:r w:rsidR="00D461BF">
          <w:rPr>
            <w:rFonts w:ascii="Calibri" w:hAnsi="Calibri" w:cs="Calibri"/>
          </w:rPr>
          <w:t xml:space="preserve"> survey</w:t>
        </w:r>
      </w:ins>
      <w:r w:rsidR="00C22724" w:rsidRPr="009E2585">
        <w:rPr>
          <w:rFonts w:ascii="Calibri" w:hAnsi="Calibri" w:cs="Calibri"/>
        </w:rPr>
        <w:t xml:space="preserve"> data for NSEO and </w:t>
      </w:r>
      <w:ins w:id="4" w:author="Stern, Caitlin A (DFG)" w:date="2024-11-14T16:39:00Z" w16du:dateUtc="2024-11-15T01:39:00Z">
        <w:r w:rsidR="002D6565">
          <w:rPr>
            <w:rFonts w:ascii="Calibri" w:hAnsi="Calibri" w:cs="Calibri"/>
          </w:rPr>
          <w:t>E</w:t>
        </w:r>
      </w:ins>
      <w:r w:rsidR="00C22724" w:rsidRPr="009E2585">
        <w:rPr>
          <w:rFonts w:ascii="Calibri" w:hAnsi="Calibri" w:cs="Calibri"/>
        </w:rPr>
        <w:t>Y</w:t>
      </w:r>
      <w:ins w:id="5" w:author="Stern, Caitlin A (DFG)" w:date="2024-11-14T16:39:00Z" w16du:dateUtc="2024-11-15T01:39:00Z">
        <w:r w:rsidR="002D6565">
          <w:rPr>
            <w:rFonts w:ascii="Calibri" w:hAnsi="Calibri" w:cs="Calibri"/>
          </w:rPr>
          <w:t>KT</w:t>
        </w:r>
      </w:ins>
      <w:del w:id="6" w:author="Stern, Caitlin A (DFG)" w:date="2024-11-14T16:39:00Z" w16du:dateUtc="2024-11-15T01:39:00Z">
        <w:r w:rsidR="00C22724" w:rsidRPr="009E2585" w:rsidDel="002D6565">
          <w:rPr>
            <w:rFonts w:ascii="Calibri" w:hAnsi="Calibri" w:cs="Calibri"/>
          </w:rPr>
          <w:delText>AK</w:delText>
        </w:r>
      </w:del>
      <w:ins w:id="7" w:author="Stern, Caitlin A (DFG)" w:date="2024-11-14T16:39:00Z" w16du:dateUtc="2024-11-15T01:39:00Z">
        <w:r w:rsidR="00D461BF">
          <w:rPr>
            <w:rFonts w:ascii="Calibri" w:hAnsi="Calibri" w:cs="Calibri"/>
          </w:rPr>
          <w:t xml:space="preserve"> and updated IPHC survey data for 2023 and 2023</w:t>
        </w:r>
      </w:ins>
      <w:r w:rsidR="00C22724" w:rsidRPr="009E2585">
        <w:rPr>
          <w:rFonts w:ascii="Calibri" w:hAnsi="Calibri" w:cs="Calibri"/>
        </w:rPr>
        <w:t xml:space="preserve">; because of staffing, equipment and funding, no ROV surveys </w:t>
      </w:r>
      <w:del w:id="8" w:author="Stern, Caitlin A (DFG)" w:date="2024-11-14T16:40:00Z" w16du:dateUtc="2024-11-15T01:40:00Z">
        <w:r w:rsidR="00C22724" w:rsidRPr="009E2585" w:rsidDel="009371BD">
          <w:rPr>
            <w:rFonts w:ascii="Calibri" w:hAnsi="Calibri" w:cs="Calibri"/>
          </w:rPr>
          <w:delText>will be conducted going forward</w:delText>
        </w:r>
      </w:del>
      <w:ins w:id="9" w:author="Stern, Caitlin A (DFG)" w:date="2024-11-14T16:40:00Z" w16du:dateUtc="2024-11-15T01:40:00Z">
        <w:r w:rsidR="009371BD">
          <w:rPr>
            <w:rFonts w:ascii="Calibri" w:hAnsi="Calibri" w:cs="Calibri"/>
          </w:rPr>
          <w:t>are currently planned for future years</w:t>
        </w:r>
      </w:ins>
      <w:r w:rsidR="00C22724" w:rsidRPr="009E2585">
        <w:rPr>
          <w:rFonts w:ascii="Calibri" w:hAnsi="Calibri" w:cs="Calibri"/>
        </w:rPr>
        <w:t>.</w:t>
      </w:r>
    </w:p>
    <w:p w14:paraId="093132F5" w14:textId="4F0D94E3" w:rsidR="00694EC7" w:rsidRPr="009E2585" w:rsidRDefault="008113F9" w:rsidP="009E2585">
      <w:pPr>
        <w:jc w:val="both"/>
        <w:rPr>
          <w:rFonts w:ascii="Calibri" w:hAnsi="Calibri" w:cs="Calibri"/>
        </w:rPr>
      </w:pPr>
      <w:del w:id="10" w:author="Stern, Caitlin A (DFG)" w:date="2024-11-14T16:41:00Z" w16du:dateUtc="2024-11-15T01:41:00Z">
        <w:r w:rsidRPr="009E2585" w:rsidDel="0009110D">
          <w:rPr>
            <w:rFonts w:ascii="Calibri" w:hAnsi="Calibri" w:cs="Calibri"/>
          </w:rPr>
          <w:delText>The</w:delText>
        </w:r>
        <w:r w:rsidR="00434D08" w:rsidRPr="009E2585" w:rsidDel="0009110D">
          <w:rPr>
            <w:rFonts w:ascii="Calibri" w:hAnsi="Calibri" w:cs="Calibri"/>
          </w:rPr>
          <w:delText xml:space="preserve"> </w:delText>
        </w:r>
        <w:commentRangeStart w:id="11"/>
        <w:r w:rsidR="00434D08" w:rsidRPr="009E2585" w:rsidDel="0009110D">
          <w:rPr>
            <w:rFonts w:ascii="Calibri" w:hAnsi="Calibri" w:cs="Calibri"/>
          </w:rPr>
          <w:delText>changes to the</w:delText>
        </w:r>
        <w:r w:rsidR="00EF0D93" w:rsidRPr="009E2585" w:rsidDel="0009110D">
          <w:rPr>
            <w:rFonts w:ascii="Calibri" w:hAnsi="Calibri" w:cs="Calibri"/>
          </w:rPr>
          <w:delText xml:space="preserve"> model</w:delText>
        </w:r>
      </w:del>
      <w:commentRangeEnd w:id="11"/>
      <w:r w:rsidR="00AC0391">
        <w:rPr>
          <w:rStyle w:val="CommentReference"/>
        </w:rPr>
        <w:commentReference w:id="11"/>
      </w:r>
      <w:del w:id="12" w:author="Stern, Caitlin A (DFG)" w:date="2024-11-14T16:41:00Z" w16du:dateUtc="2024-11-15T01:41:00Z">
        <w:r w:rsidR="00C00492" w:rsidRPr="009E2585" w:rsidDel="0009110D">
          <w:rPr>
            <w:rFonts w:ascii="Calibri" w:hAnsi="Calibri" w:cs="Calibri"/>
          </w:rPr>
          <w:delText>:</w:delText>
        </w:r>
      </w:del>
      <w:ins w:id="13" w:author="Stern, Caitlin A (DFG)" w:date="2024-11-14T16:41:00Z" w16du:dateUtc="2024-11-15T01:41:00Z">
        <w:r w:rsidR="0009110D">
          <w:rPr>
            <w:rFonts w:ascii="Calibri" w:hAnsi="Calibri" w:cs="Calibri"/>
          </w:rPr>
          <w:t xml:space="preserve">A </w:t>
        </w:r>
      </w:ins>
      <w:ins w:id="14" w:author="Stern, Caitlin A (DFG)" w:date="2024-11-14T16:42:00Z" w16du:dateUtc="2024-11-15T01:42:00Z">
        <w:r w:rsidR="00C62A10">
          <w:rPr>
            <w:rFonts w:ascii="Calibri" w:hAnsi="Calibri" w:cs="Calibri"/>
          </w:rPr>
          <w:t xml:space="preserve">major </w:t>
        </w:r>
      </w:ins>
      <w:ins w:id="15" w:author="Stern, Caitlin A (DFG)" w:date="2024-11-14T16:41:00Z" w16du:dateUtc="2024-11-15T01:41:00Z">
        <w:r w:rsidR="0009110D">
          <w:rPr>
            <w:rFonts w:ascii="Calibri" w:hAnsi="Calibri" w:cs="Calibri"/>
          </w:rPr>
          <w:t>change in the assessment is that</w:t>
        </w:r>
        <w:r w:rsidR="001E6992">
          <w:rPr>
            <w:rFonts w:ascii="Calibri" w:hAnsi="Calibri" w:cs="Calibri"/>
          </w:rPr>
          <w:t xml:space="preserve"> it now</w:t>
        </w:r>
      </w:ins>
      <w:r w:rsidR="00C00492" w:rsidRPr="009E2585">
        <w:rPr>
          <w:rFonts w:ascii="Calibri" w:hAnsi="Calibri" w:cs="Calibri"/>
        </w:rPr>
        <w:t xml:space="preserve"> includ</w:t>
      </w:r>
      <w:ins w:id="16" w:author="Stern, Caitlin A (DFG)" w:date="2024-11-14T16:41:00Z" w16du:dateUtc="2024-11-15T01:41:00Z">
        <w:r w:rsidR="001E6992">
          <w:rPr>
            <w:rFonts w:ascii="Calibri" w:hAnsi="Calibri" w:cs="Calibri"/>
          </w:rPr>
          <w:t>es</w:t>
        </w:r>
      </w:ins>
      <w:del w:id="17" w:author="Stern, Caitlin A (DFG)" w:date="2024-11-14T16:41:00Z" w16du:dateUtc="2024-11-15T01:41:00Z">
        <w:r w:rsidR="00C00492" w:rsidRPr="009E2585" w:rsidDel="001E6992">
          <w:rPr>
            <w:rFonts w:ascii="Calibri" w:hAnsi="Calibri" w:cs="Calibri"/>
          </w:rPr>
          <w:delText>ing</w:delText>
        </w:r>
      </w:del>
      <w:r w:rsidR="00C00492" w:rsidRPr="009E2585">
        <w:rPr>
          <w:rFonts w:ascii="Calibri" w:hAnsi="Calibri" w:cs="Calibri"/>
        </w:rPr>
        <w:t xml:space="preserve"> DSR species in WG/CG/WY</w:t>
      </w:r>
      <w:r w:rsidR="003C1AE5" w:rsidRPr="009E2585">
        <w:rPr>
          <w:rFonts w:ascii="Calibri" w:hAnsi="Calibri" w:cs="Calibri"/>
        </w:rPr>
        <w:t xml:space="preserve"> </w:t>
      </w:r>
      <w:del w:id="18" w:author="Stern, Caitlin A (DFG)" w:date="2024-11-14T16:41:00Z" w16du:dateUtc="2024-11-15T01:41:00Z">
        <w:r w:rsidR="003C1AE5" w:rsidRPr="009E2585" w:rsidDel="001E6992">
          <w:rPr>
            <w:rFonts w:ascii="Calibri" w:hAnsi="Calibri" w:cs="Calibri"/>
          </w:rPr>
          <w:delText>assessment</w:delText>
        </w:r>
      </w:del>
      <w:r w:rsidR="00C9644D" w:rsidRPr="009E2585">
        <w:rPr>
          <w:rFonts w:ascii="Calibri" w:hAnsi="Calibri" w:cs="Calibri"/>
        </w:rPr>
        <w:t>, which w</w:t>
      </w:r>
      <w:ins w:id="19" w:author="Stern, Caitlin A (DFG)" w:date="2024-11-14T16:41:00Z" w16du:dateUtc="2024-11-15T01:41:00Z">
        <w:r w:rsidR="001E6992">
          <w:rPr>
            <w:rFonts w:ascii="Calibri" w:hAnsi="Calibri" w:cs="Calibri"/>
          </w:rPr>
          <w:t>ere</w:t>
        </w:r>
      </w:ins>
      <w:del w:id="20" w:author="Stern, Caitlin A (DFG)" w:date="2024-11-14T16:41:00Z" w16du:dateUtc="2024-11-15T01:41:00Z">
        <w:r w:rsidR="00C9644D" w:rsidRPr="009E2585" w:rsidDel="001E6992">
          <w:rPr>
            <w:rFonts w:ascii="Calibri" w:hAnsi="Calibri" w:cs="Calibri"/>
          </w:rPr>
          <w:delText>as</w:delText>
        </w:r>
      </w:del>
      <w:r w:rsidR="00C9644D" w:rsidRPr="009E2585">
        <w:rPr>
          <w:rFonts w:ascii="Calibri" w:hAnsi="Calibri" w:cs="Calibri"/>
        </w:rPr>
        <w:t xml:space="preserve"> previously </w:t>
      </w:r>
      <w:ins w:id="21" w:author="Stern, Caitlin A (DFG)" w:date="2024-11-14T16:41:00Z" w16du:dateUtc="2024-11-15T01:41:00Z">
        <w:r w:rsidR="001E6992">
          <w:rPr>
            <w:rFonts w:ascii="Calibri" w:hAnsi="Calibri" w:cs="Calibri"/>
          </w:rPr>
          <w:t>assessed as part of</w:t>
        </w:r>
      </w:ins>
      <w:del w:id="22" w:author="Stern, Caitlin A (DFG)" w:date="2024-11-14T16:41:00Z" w16du:dateUtc="2024-11-15T01:41:00Z">
        <w:r w:rsidR="00C9644D" w:rsidRPr="009E2585" w:rsidDel="001E6992">
          <w:rPr>
            <w:rFonts w:ascii="Calibri" w:hAnsi="Calibri" w:cs="Calibri"/>
          </w:rPr>
          <w:delText>in</w:delText>
        </w:r>
      </w:del>
      <w:r w:rsidR="00C9644D" w:rsidRPr="009E2585">
        <w:rPr>
          <w:rFonts w:ascii="Calibri" w:hAnsi="Calibri" w:cs="Calibri"/>
        </w:rPr>
        <w:t xml:space="preserve"> the GOA Other Rockfish</w:t>
      </w:r>
      <w:ins w:id="23" w:author="Stern, Caitlin A (DFG)" w:date="2024-11-14T16:41:00Z" w16du:dateUtc="2024-11-15T01:41:00Z">
        <w:r w:rsidR="001E6992">
          <w:rPr>
            <w:rFonts w:ascii="Calibri" w:hAnsi="Calibri" w:cs="Calibri"/>
          </w:rPr>
          <w:t xml:space="preserve"> stock complex</w:t>
        </w:r>
      </w:ins>
      <w:ins w:id="24" w:author="Stern, Caitlin A (DFG)" w:date="2024-11-14T16:42:00Z" w16du:dateUtc="2024-11-15T01:42:00Z">
        <w:r w:rsidR="001E6992">
          <w:rPr>
            <w:rFonts w:ascii="Calibri" w:hAnsi="Calibri" w:cs="Calibri"/>
          </w:rPr>
          <w:t>;</w:t>
        </w:r>
      </w:ins>
      <w:del w:id="25" w:author="Stern, Caitlin A (DFG)" w:date="2024-11-14T16:42:00Z" w16du:dateUtc="2024-11-15T01:42:00Z">
        <w:r w:rsidR="00815D5F" w:rsidRPr="009E2585" w:rsidDel="001E6992">
          <w:rPr>
            <w:rFonts w:ascii="Calibri" w:hAnsi="Calibri" w:cs="Calibri"/>
          </w:rPr>
          <w:delText>,</w:delText>
        </w:r>
      </w:del>
      <w:r w:rsidR="00815D5F" w:rsidRPr="009E2585">
        <w:rPr>
          <w:rFonts w:ascii="Calibri" w:hAnsi="Calibri" w:cs="Calibri"/>
        </w:rPr>
        <w:t xml:space="preserve"> all of these species are managed as Tier 6. The biggest </w:t>
      </w:r>
      <w:ins w:id="26" w:author="Stern, Caitlin A (DFG)" w:date="2024-11-14T16:42:00Z" w16du:dateUtc="2024-11-15T01:42:00Z">
        <w:r w:rsidR="00C62A10">
          <w:rPr>
            <w:rFonts w:ascii="Calibri" w:hAnsi="Calibri" w:cs="Calibri"/>
          </w:rPr>
          <w:t xml:space="preserve">methodological </w:t>
        </w:r>
      </w:ins>
      <w:r w:rsidR="00815D5F" w:rsidRPr="009E2585">
        <w:rPr>
          <w:rFonts w:ascii="Calibri" w:hAnsi="Calibri" w:cs="Calibri"/>
        </w:rPr>
        <w:t>change</w:t>
      </w:r>
      <w:r w:rsidR="004A4FA6" w:rsidRPr="009E2585">
        <w:rPr>
          <w:rFonts w:ascii="Calibri" w:hAnsi="Calibri" w:cs="Calibri"/>
        </w:rPr>
        <w:t xml:space="preserve"> </w:t>
      </w:r>
      <w:commentRangeStart w:id="27"/>
      <w:del w:id="28" w:author="Stern, Caitlin A (DFG)" w:date="2024-11-14T16:42:00Z" w16du:dateUtc="2024-11-15T01:42:00Z">
        <w:r w:rsidR="004A4FA6" w:rsidRPr="009E2585" w:rsidDel="00C62A10">
          <w:rPr>
            <w:rFonts w:ascii="Calibri" w:hAnsi="Calibri" w:cs="Calibri"/>
          </w:rPr>
          <w:delText xml:space="preserve">to the model </w:delText>
        </w:r>
      </w:del>
      <w:commentRangeEnd w:id="27"/>
      <w:r w:rsidR="00AC0391">
        <w:rPr>
          <w:rStyle w:val="CommentReference"/>
        </w:rPr>
        <w:commentReference w:id="27"/>
      </w:r>
      <w:r w:rsidR="004A4FA6" w:rsidRPr="009E2585">
        <w:rPr>
          <w:rFonts w:ascii="Calibri" w:hAnsi="Calibri" w:cs="Calibri"/>
        </w:rPr>
        <w:t>was</w:t>
      </w:r>
      <w:r w:rsidR="00AF113F" w:rsidRPr="009E2585">
        <w:rPr>
          <w:rFonts w:ascii="Calibri" w:hAnsi="Calibri" w:cs="Calibri"/>
        </w:rPr>
        <w:t xml:space="preserve"> the</w:t>
      </w:r>
      <w:r w:rsidR="004A4FA6" w:rsidRPr="009E2585">
        <w:rPr>
          <w:rFonts w:ascii="Calibri" w:hAnsi="Calibri" w:cs="Calibri"/>
        </w:rPr>
        <w:t xml:space="preserve"> </w:t>
      </w:r>
      <w:r w:rsidR="00AF113F" w:rsidRPr="009E2585">
        <w:rPr>
          <w:rFonts w:ascii="Calibri" w:hAnsi="Calibri" w:cs="Calibri"/>
        </w:rPr>
        <w:t>YE</w:t>
      </w:r>
      <w:r w:rsidR="00F007C3" w:rsidRPr="009E2585">
        <w:rPr>
          <w:rFonts w:ascii="Calibri" w:hAnsi="Calibri" w:cs="Calibri"/>
        </w:rPr>
        <w:t xml:space="preserve"> </w:t>
      </w:r>
      <w:r w:rsidR="004A4FA6" w:rsidRPr="009E2585">
        <w:rPr>
          <w:rFonts w:ascii="Calibri" w:hAnsi="Calibri" w:cs="Calibri"/>
        </w:rPr>
        <w:t>natural mortality value</w:t>
      </w:r>
      <w:r w:rsidR="00F007C3" w:rsidRPr="009E2585">
        <w:rPr>
          <w:rFonts w:ascii="Calibri" w:hAnsi="Calibri" w:cs="Calibri"/>
        </w:rPr>
        <w:t>,</w:t>
      </w:r>
      <w:r w:rsidR="004A4FA6" w:rsidRPr="009E2585">
        <w:rPr>
          <w:rFonts w:ascii="Calibri" w:hAnsi="Calibri" w:cs="Calibri"/>
        </w:rPr>
        <w:t xml:space="preserve"> </w:t>
      </w:r>
      <w:ins w:id="29" w:author="Stern, Caitlin A (DFG)" w:date="2024-11-14T17:09:00Z" w16du:dateUtc="2024-11-15T02:09:00Z">
        <w:r w:rsidR="007C5242">
          <w:rPr>
            <w:rFonts w:ascii="Calibri" w:hAnsi="Calibri" w:cs="Calibri"/>
          </w:rPr>
          <w:t xml:space="preserve">changed </w:t>
        </w:r>
      </w:ins>
      <w:r w:rsidR="004A4FA6" w:rsidRPr="009E2585">
        <w:rPr>
          <w:rFonts w:ascii="Calibri" w:hAnsi="Calibri" w:cs="Calibri"/>
        </w:rPr>
        <w:t xml:space="preserve">from </w:t>
      </w:r>
      <w:r w:rsidR="008010D3" w:rsidRPr="009E2585">
        <w:rPr>
          <w:rFonts w:ascii="Calibri" w:hAnsi="Calibri" w:cs="Calibri"/>
        </w:rPr>
        <w:t>0.02 to 0.044</w:t>
      </w:r>
      <w:commentRangeStart w:id="30"/>
      <w:del w:id="31" w:author="Stern, Caitlin A (DFG)" w:date="2024-11-14T16:43:00Z" w16du:dateUtc="2024-11-15T01:43:00Z">
        <w:r w:rsidR="00C22724" w:rsidRPr="009E2585" w:rsidDel="00C40D7D">
          <w:rPr>
            <w:rFonts w:ascii="Calibri" w:hAnsi="Calibri" w:cs="Calibri"/>
          </w:rPr>
          <w:delText>,</w:delText>
        </w:r>
        <w:r w:rsidR="008010D3" w:rsidRPr="009E2585" w:rsidDel="00C40D7D">
          <w:rPr>
            <w:rFonts w:ascii="Calibri" w:hAnsi="Calibri" w:cs="Calibri"/>
          </w:rPr>
          <w:delText xml:space="preserve"> which leads to a </w:delText>
        </w:r>
        <w:r w:rsidR="0048250C" w:rsidRPr="009E2585" w:rsidDel="00C40D7D">
          <w:rPr>
            <w:rFonts w:ascii="Calibri" w:hAnsi="Calibri" w:cs="Calibri"/>
          </w:rPr>
          <w:delText xml:space="preserve">more than </w:delText>
        </w:r>
        <w:r w:rsidR="008010D3" w:rsidRPr="009E2585" w:rsidDel="00C40D7D">
          <w:rPr>
            <w:rFonts w:ascii="Calibri" w:hAnsi="Calibri" w:cs="Calibri"/>
          </w:rPr>
          <w:delText xml:space="preserve">doubling of the ABC and </w:delText>
        </w:r>
        <w:r w:rsidR="00AC546C" w:rsidRPr="009E2585" w:rsidDel="00C40D7D">
          <w:rPr>
            <w:rFonts w:ascii="Calibri" w:hAnsi="Calibri" w:cs="Calibri"/>
          </w:rPr>
          <w:delText>OFL</w:delText>
        </w:r>
      </w:del>
      <w:commentRangeEnd w:id="30"/>
      <w:r w:rsidR="00C40D7D">
        <w:rPr>
          <w:rStyle w:val="CommentReference"/>
        </w:rPr>
        <w:commentReference w:id="30"/>
      </w:r>
      <w:r w:rsidR="00AC546C" w:rsidRPr="009E2585">
        <w:rPr>
          <w:rFonts w:ascii="Calibri" w:hAnsi="Calibri" w:cs="Calibri"/>
        </w:rPr>
        <w:t>.</w:t>
      </w:r>
      <w:r w:rsidR="00C9644D" w:rsidRPr="009E2585">
        <w:rPr>
          <w:rFonts w:ascii="Calibri" w:hAnsi="Calibri" w:cs="Calibri"/>
        </w:rPr>
        <w:t xml:space="preserve"> </w:t>
      </w:r>
      <w:r w:rsidR="00AC546C" w:rsidRPr="009E2585">
        <w:rPr>
          <w:rFonts w:ascii="Calibri" w:hAnsi="Calibri" w:cs="Calibri"/>
        </w:rPr>
        <w:t>In addition, the</w:t>
      </w:r>
      <w:ins w:id="32" w:author="Stern, Caitlin A (DFG)" w:date="2024-11-14T16:44:00Z" w16du:dateUtc="2024-11-15T01:44:00Z">
        <w:r w:rsidR="00A01F3C">
          <w:rPr>
            <w:rFonts w:ascii="Calibri" w:hAnsi="Calibri" w:cs="Calibri"/>
          </w:rPr>
          <w:t xml:space="preserve"> authors standardized the</w:t>
        </w:r>
      </w:ins>
      <w:r w:rsidR="00AC546C" w:rsidRPr="009E2585">
        <w:rPr>
          <w:rFonts w:ascii="Calibri" w:hAnsi="Calibri" w:cs="Calibri"/>
        </w:rPr>
        <w:t xml:space="preserve"> IPHC longline survey CPUE </w:t>
      </w:r>
      <w:r w:rsidR="009027F1" w:rsidRPr="009E2585">
        <w:rPr>
          <w:rFonts w:ascii="Calibri" w:hAnsi="Calibri" w:cs="Calibri"/>
        </w:rPr>
        <w:t xml:space="preserve">index </w:t>
      </w:r>
      <w:del w:id="33" w:author="Stern, Caitlin A (DFG)" w:date="2024-11-14T16:44:00Z" w16du:dateUtc="2024-11-15T01:44:00Z">
        <w:r w:rsidR="009027F1" w:rsidRPr="009E2585" w:rsidDel="00A01F3C">
          <w:rPr>
            <w:rFonts w:ascii="Calibri" w:hAnsi="Calibri" w:cs="Calibri"/>
          </w:rPr>
          <w:delText>was standardized</w:delText>
        </w:r>
      </w:del>
      <w:r w:rsidR="009B520A" w:rsidRPr="009E2585">
        <w:rPr>
          <w:rFonts w:ascii="Calibri" w:hAnsi="Calibri" w:cs="Calibri"/>
        </w:rPr>
        <w:t xml:space="preserve"> and</w:t>
      </w:r>
      <w:ins w:id="34" w:author="Stern, Caitlin A (DFG)" w:date="2024-11-14T16:44:00Z" w16du:dateUtc="2024-11-15T01:44:00Z">
        <w:r w:rsidR="00A01F3C">
          <w:rPr>
            <w:rFonts w:ascii="Calibri" w:hAnsi="Calibri" w:cs="Calibri"/>
          </w:rPr>
          <w:t xml:space="preserve"> changed the </w:t>
        </w:r>
      </w:ins>
      <w:ins w:id="35" w:author="Stern, Caitlin A (DFG)" w:date="2024-11-14T16:45:00Z" w16du:dateUtc="2024-11-15T01:45:00Z">
        <w:r w:rsidR="00A01F3C">
          <w:rPr>
            <w:rFonts w:ascii="Calibri" w:hAnsi="Calibri" w:cs="Calibri"/>
          </w:rPr>
          <w:t>CPUE units from numbers per hook to</w:t>
        </w:r>
      </w:ins>
      <w:r w:rsidR="009B520A" w:rsidRPr="009E2585">
        <w:rPr>
          <w:rFonts w:ascii="Calibri" w:hAnsi="Calibri" w:cs="Calibri"/>
        </w:rPr>
        <w:t xml:space="preserve"> </w:t>
      </w:r>
      <w:r w:rsidR="0069410B" w:rsidRPr="009E2585">
        <w:rPr>
          <w:rFonts w:ascii="Calibri" w:hAnsi="Calibri" w:cs="Calibri"/>
        </w:rPr>
        <w:t>kg per hook</w:t>
      </w:r>
      <w:ins w:id="36" w:author="Stern, Caitlin A (DFG)" w:date="2024-11-14T16:45:00Z" w16du:dateUtc="2024-11-15T01:45:00Z">
        <w:r w:rsidR="00A01F3C">
          <w:rPr>
            <w:rFonts w:ascii="Calibri" w:hAnsi="Calibri" w:cs="Calibri"/>
          </w:rPr>
          <w:t>.</w:t>
        </w:r>
      </w:ins>
      <w:del w:id="37" w:author="Stern, Caitlin A (DFG)" w:date="2024-11-14T16:45:00Z" w16du:dateUtc="2024-11-15T01:45:00Z">
        <w:r w:rsidR="0069410B" w:rsidRPr="009E2585" w:rsidDel="00A01F3C">
          <w:rPr>
            <w:rFonts w:ascii="Calibri" w:hAnsi="Calibri" w:cs="Calibri"/>
          </w:rPr>
          <w:delText xml:space="preserve"> was used</w:delText>
        </w:r>
        <w:r w:rsidR="00E4323D" w:rsidRPr="009E2585" w:rsidDel="00A01F3C">
          <w:rPr>
            <w:rFonts w:ascii="Calibri" w:hAnsi="Calibri" w:cs="Calibri"/>
          </w:rPr>
          <w:delText>;</w:delText>
        </w:r>
      </w:del>
      <w:r w:rsidR="00E4323D" w:rsidRPr="009E2585">
        <w:rPr>
          <w:rFonts w:ascii="Calibri" w:hAnsi="Calibri" w:cs="Calibri"/>
        </w:rPr>
        <w:t xml:space="preserve"> </w:t>
      </w:r>
      <w:ins w:id="38" w:author="Stern, Caitlin A (DFG)" w:date="2024-11-14T16:45:00Z" w16du:dateUtc="2024-11-15T01:45:00Z">
        <w:r w:rsidR="00A01F3C">
          <w:rPr>
            <w:rFonts w:ascii="Calibri" w:hAnsi="Calibri" w:cs="Calibri"/>
          </w:rPr>
          <w:t xml:space="preserve">The CPUE index </w:t>
        </w:r>
      </w:ins>
      <w:del w:id="39" w:author="Stern, Caitlin A (DFG)" w:date="2024-11-14T16:45:00Z" w16du:dateUtc="2024-11-15T01:45:00Z">
        <w:r w:rsidR="00610A55" w:rsidRPr="009E2585" w:rsidDel="00A01F3C">
          <w:rPr>
            <w:rFonts w:ascii="Calibri" w:hAnsi="Calibri" w:cs="Calibri"/>
          </w:rPr>
          <w:delText xml:space="preserve">this </w:delText>
        </w:r>
      </w:del>
      <w:r w:rsidR="00610A55" w:rsidRPr="009E2585">
        <w:rPr>
          <w:rFonts w:ascii="Calibri" w:hAnsi="Calibri" w:cs="Calibri"/>
        </w:rPr>
        <w:t xml:space="preserve">is </w:t>
      </w:r>
      <w:ins w:id="40" w:author="Stern, Caitlin A (DFG)" w:date="2024-11-14T16:45:00Z" w16du:dateUtc="2024-11-15T01:45:00Z">
        <w:r w:rsidR="00A01F3C">
          <w:rPr>
            <w:rFonts w:ascii="Calibri" w:hAnsi="Calibri" w:cs="Calibri"/>
          </w:rPr>
          <w:t xml:space="preserve">used as a </w:t>
        </w:r>
      </w:ins>
      <w:r w:rsidR="00E4323D" w:rsidRPr="009E2585">
        <w:rPr>
          <w:rFonts w:ascii="Calibri" w:hAnsi="Calibri" w:cs="Calibri"/>
        </w:rPr>
        <w:t xml:space="preserve">secondary index of abundance </w:t>
      </w:r>
      <w:ins w:id="41" w:author="Stern, Caitlin A (DFG)" w:date="2024-11-14T16:45:00Z" w16du:dateUtc="2024-11-15T01:45:00Z">
        <w:r w:rsidR="00A01F3C">
          <w:rPr>
            <w:rFonts w:ascii="Calibri" w:hAnsi="Calibri" w:cs="Calibri"/>
          </w:rPr>
          <w:t xml:space="preserve">in the REMA model </w:t>
        </w:r>
      </w:ins>
      <w:r w:rsidR="00E4323D" w:rsidRPr="009E2585">
        <w:rPr>
          <w:rFonts w:ascii="Calibri" w:hAnsi="Calibri" w:cs="Calibri"/>
        </w:rPr>
        <w:t xml:space="preserve">and </w:t>
      </w:r>
      <w:ins w:id="42" w:author="Stern, Caitlin A (DFG)" w:date="2024-11-14T17:10:00Z" w16du:dateUtc="2024-11-15T02:10:00Z">
        <w:r w:rsidR="00446293">
          <w:rPr>
            <w:rFonts w:ascii="Calibri" w:hAnsi="Calibri" w:cs="Calibri"/>
          </w:rPr>
          <w:t xml:space="preserve">is </w:t>
        </w:r>
      </w:ins>
      <w:r w:rsidR="00E4323D" w:rsidRPr="009E2585">
        <w:rPr>
          <w:rFonts w:ascii="Calibri" w:hAnsi="Calibri" w:cs="Calibri"/>
        </w:rPr>
        <w:t>spatially stratified.</w:t>
      </w:r>
      <w:r w:rsidR="00610A55" w:rsidRPr="009E2585">
        <w:rPr>
          <w:rFonts w:ascii="Calibri" w:hAnsi="Calibri" w:cs="Calibri"/>
        </w:rPr>
        <w:t xml:space="preserve"> </w:t>
      </w:r>
      <w:ins w:id="43" w:author="Stern, Caitlin A (DFG)" w:date="2024-11-14T16:45:00Z" w16du:dateUtc="2024-11-15T01:45:00Z">
        <w:r w:rsidR="00E81DF8">
          <w:rPr>
            <w:rFonts w:ascii="Calibri" w:hAnsi="Calibri" w:cs="Calibri"/>
          </w:rPr>
          <w:t xml:space="preserve">The OFL and ABC for </w:t>
        </w:r>
      </w:ins>
      <w:r w:rsidR="00A55E05" w:rsidRPr="009E2585">
        <w:rPr>
          <w:rFonts w:ascii="Calibri" w:hAnsi="Calibri" w:cs="Calibri"/>
        </w:rPr>
        <w:t xml:space="preserve">SEO </w:t>
      </w:r>
      <w:del w:id="44" w:author="Stern, Caitlin A (DFG)" w:date="2024-11-14T16:45:00Z" w16du:dateUtc="2024-11-15T01:45:00Z">
        <w:r w:rsidR="00A55E05" w:rsidRPr="009E2585" w:rsidDel="00E81DF8">
          <w:rPr>
            <w:rFonts w:ascii="Calibri" w:hAnsi="Calibri" w:cs="Calibri"/>
          </w:rPr>
          <w:delText xml:space="preserve">assessment was done </w:delText>
        </w:r>
      </w:del>
      <w:ins w:id="45" w:author="Stern, Caitlin A (DFG)" w:date="2024-11-14T16:46:00Z" w16du:dateUtc="2024-11-15T01:46:00Z">
        <w:r w:rsidR="00E81DF8">
          <w:rPr>
            <w:rFonts w:ascii="Calibri" w:hAnsi="Calibri" w:cs="Calibri"/>
          </w:rPr>
          <w:t xml:space="preserve">are calculated by </w:t>
        </w:r>
        <w:r w:rsidR="00F829B0">
          <w:rPr>
            <w:rFonts w:ascii="Calibri" w:hAnsi="Calibri" w:cs="Calibri"/>
          </w:rPr>
          <w:t xml:space="preserve">adding together the Tier 5-based </w:t>
        </w:r>
        <w:r w:rsidR="00886D7A">
          <w:rPr>
            <w:rFonts w:ascii="Calibri" w:hAnsi="Calibri" w:cs="Calibri"/>
          </w:rPr>
          <w:t xml:space="preserve">quantities </w:t>
        </w:r>
      </w:ins>
      <w:r w:rsidR="00A55E05" w:rsidRPr="009E2585">
        <w:rPr>
          <w:rFonts w:ascii="Calibri" w:hAnsi="Calibri" w:cs="Calibri"/>
        </w:rPr>
        <w:t xml:space="preserve">for </w:t>
      </w:r>
      <w:ins w:id="46" w:author="Stern, Caitlin A (DFG)" w:date="2024-11-14T16:47:00Z" w16du:dateUtc="2024-11-15T01:47:00Z">
        <w:r w:rsidR="00E80520">
          <w:rPr>
            <w:rFonts w:ascii="Calibri" w:hAnsi="Calibri" w:cs="Calibri"/>
          </w:rPr>
          <w:t xml:space="preserve">SEO </w:t>
        </w:r>
      </w:ins>
      <w:r w:rsidR="00A55E05" w:rsidRPr="009E2585">
        <w:rPr>
          <w:rFonts w:ascii="Calibri" w:hAnsi="Calibri" w:cs="Calibri"/>
        </w:rPr>
        <w:t xml:space="preserve">YE and </w:t>
      </w:r>
      <w:ins w:id="47" w:author="Stern, Caitlin A (DFG)" w:date="2024-11-14T16:46:00Z" w16du:dateUtc="2024-11-15T01:46:00Z">
        <w:r w:rsidR="00886D7A">
          <w:rPr>
            <w:rFonts w:ascii="Calibri" w:hAnsi="Calibri" w:cs="Calibri"/>
          </w:rPr>
          <w:t>the</w:t>
        </w:r>
      </w:ins>
      <w:del w:id="48" w:author="Stern, Caitlin A (DFG)" w:date="2024-11-14T16:46:00Z" w16du:dateUtc="2024-11-15T01:46:00Z">
        <w:r w:rsidR="00A55E05" w:rsidRPr="009E2585" w:rsidDel="00886D7A">
          <w:rPr>
            <w:rFonts w:ascii="Calibri" w:hAnsi="Calibri" w:cs="Calibri"/>
          </w:rPr>
          <w:delText xml:space="preserve">then added in the ABC for </w:delText>
        </w:r>
      </w:del>
      <w:ins w:id="49" w:author="Stern, Caitlin A (DFG)" w:date="2024-11-14T16:46:00Z" w16du:dateUtc="2024-11-15T01:46:00Z">
        <w:r w:rsidR="00886D7A">
          <w:rPr>
            <w:rFonts w:ascii="Calibri" w:hAnsi="Calibri" w:cs="Calibri"/>
          </w:rPr>
          <w:t xml:space="preserve"> Tier</w:t>
        </w:r>
      </w:ins>
      <w:ins w:id="50" w:author="Stern, Caitlin A (DFG)" w:date="2024-11-14T16:47:00Z" w16du:dateUtc="2024-11-15T01:47:00Z">
        <w:r w:rsidR="00886D7A">
          <w:rPr>
            <w:rFonts w:ascii="Calibri" w:hAnsi="Calibri" w:cs="Calibri"/>
          </w:rPr>
          <w:t xml:space="preserve"> 6-based quantities for the </w:t>
        </w:r>
      </w:ins>
      <w:r w:rsidR="00A55E05" w:rsidRPr="009E2585">
        <w:rPr>
          <w:rFonts w:ascii="Calibri" w:hAnsi="Calibri" w:cs="Calibri"/>
        </w:rPr>
        <w:t xml:space="preserve">other </w:t>
      </w:r>
      <w:ins w:id="51" w:author="Stern, Caitlin A (DFG)" w:date="2024-11-14T16:47:00Z" w16du:dateUtc="2024-11-15T01:47:00Z">
        <w:r w:rsidR="00E80520">
          <w:rPr>
            <w:rFonts w:ascii="Calibri" w:hAnsi="Calibri" w:cs="Calibri"/>
          </w:rPr>
          <w:t xml:space="preserve">SEO </w:t>
        </w:r>
      </w:ins>
      <w:r w:rsidR="00A55E05" w:rsidRPr="009E2585">
        <w:rPr>
          <w:rFonts w:ascii="Calibri" w:hAnsi="Calibri" w:cs="Calibri"/>
        </w:rPr>
        <w:t>DSR species</w:t>
      </w:r>
      <w:ins w:id="52" w:author="Stern, Caitlin A (DFG)" w:date="2024-11-14T16:47:00Z" w16du:dateUtc="2024-11-15T01:47:00Z">
        <w:r w:rsidR="00886D7A">
          <w:rPr>
            <w:rFonts w:ascii="Calibri" w:hAnsi="Calibri" w:cs="Calibri"/>
          </w:rPr>
          <w:t xml:space="preserve"> in the </w:t>
        </w:r>
        <w:r w:rsidR="00E80520">
          <w:rPr>
            <w:rFonts w:ascii="Calibri" w:hAnsi="Calibri" w:cs="Calibri"/>
          </w:rPr>
          <w:t>complex</w:t>
        </w:r>
      </w:ins>
      <w:r w:rsidR="00A55E05" w:rsidRPr="009E2585">
        <w:rPr>
          <w:rFonts w:ascii="Calibri" w:hAnsi="Calibri" w:cs="Calibri"/>
        </w:rPr>
        <w:t>.</w:t>
      </w:r>
    </w:p>
    <w:p w14:paraId="52B7530C" w14:textId="65173927" w:rsidR="00152B72" w:rsidRPr="009E2585" w:rsidRDefault="00694EC7" w:rsidP="009E258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 author noted that if the current </w:t>
      </w:r>
      <w:ins w:id="53" w:author="Stern, Caitlin A (DFG)" w:date="2024-11-14T16:48:00Z" w16du:dateUtc="2024-11-15T01:48:00Z">
        <w:r w:rsidR="00FF64E1">
          <w:rPr>
            <w:rFonts w:ascii="Calibri" w:hAnsi="Calibri" w:cs="Calibri"/>
          </w:rPr>
          <w:t xml:space="preserve">OFL and ABC for </w:t>
        </w:r>
        <w:r w:rsidR="00D979AF" w:rsidRPr="009E2585">
          <w:rPr>
            <w:rFonts w:ascii="Calibri" w:hAnsi="Calibri" w:cs="Calibri"/>
          </w:rPr>
          <w:t xml:space="preserve">CG/WG/WY DSR </w:t>
        </w:r>
        <w:r w:rsidR="00D979AF">
          <w:rPr>
            <w:rFonts w:ascii="Calibri" w:hAnsi="Calibri" w:cs="Calibri"/>
          </w:rPr>
          <w:t>had been</w:t>
        </w:r>
      </w:ins>
      <w:ins w:id="54" w:author="Stern, Caitlin A (DFG)" w:date="2024-11-14T17:10:00Z" w16du:dateUtc="2024-11-15T02:10:00Z">
        <w:r w:rsidR="00B41E8E">
          <w:rPr>
            <w:rFonts w:ascii="Calibri" w:hAnsi="Calibri" w:cs="Calibri"/>
          </w:rPr>
          <w:t xml:space="preserve"> </w:t>
        </w:r>
      </w:ins>
      <w:del w:id="55" w:author="Stern, Caitlin A (DFG)" w:date="2024-11-14T16:48:00Z" w16du:dateUtc="2024-11-15T01:48:00Z">
        <w:r w:rsidR="001377D7" w:rsidRPr="009E2585" w:rsidDel="00FF64E1">
          <w:rPr>
            <w:rFonts w:ascii="Calibri" w:hAnsi="Calibri" w:cs="Calibri"/>
          </w:rPr>
          <w:delText xml:space="preserve">DSR </w:delText>
        </w:r>
        <w:r w:rsidRPr="009E2585" w:rsidDel="00FF64E1">
          <w:rPr>
            <w:rFonts w:ascii="Calibri" w:hAnsi="Calibri" w:cs="Calibri"/>
          </w:rPr>
          <w:delText xml:space="preserve">split out had been </w:delText>
        </w:r>
      </w:del>
      <w:del w:id="56" w:author="Stern, Caitlin A (DFG)" w:date="2024-11-14T16:47:00Z" w16du:dateUtc="2024-11-15T01:47:00Z">
        <w:r w:rsidRPr="009E2585" w:rsidDel="00FF64E1">
          <w:rPr>
            <w:rFonts w:ascii="Calibri" w:hAnsi="Calibri" w:cs="Calibri"/>
          </w:rPr>
          <w:delText>done from 2020-2024</w:delText>
        </w:r>
      </w:del>
      <w:ins w:id="57" w:author="Stern, Caitlin A (DFG)" w:date="2024-11-14T16:47:00Z" w16du:dateUtc="2024-11-15T01:47:00Z">
        <w:r w:rsidR="00FF64E1">
          <w:rPr>
            <w:rFonts w:ascii="Calibri" w:hAnsi="Calibri" w:cs="Calibri"/>
          </w:rPr>
          <w:t>in place in 2022 and 2023</w:t>
        </w:r>
      </w:ins>
      <w:r w:rsidRPr="009E2585">
        <w:rPr>
          <w:rFonts w:ascii="Calibri" w:hAnsi="Calibri" w:cs="Calibri"/>
        </w:rPr>
        <w:t xml:space="preserve">, the CG/WG/WY DSR catches would have </w:t>
      </w:r>
      <w:del w:id="58" w:author="Stern, Caitlin A (DFG)" w:date="2024-11-14T16:48:00Z" w16du:dateUtc="2024-11-15T01:48:00Z">
        <w:r w:rsidRPr="009E2585" w:rsidDel="00F93BB6">
          <w:rPr>
            <w:rFonts w:ascii="Calibri" w:hAnsi="Calibri" w:cs="Calibri"/>
          </w:rPr>
          <w:delText xml:space="preserve">been above the </w:delText>
        </w:r>
        <w:commentRangeStart w:id="59"/>
        <w:r w:rsidRPr="009E2585" w:rsidDel="00F93BB6">
          <w:rPr>
            <w:rFonts w:ascii="Calibri" w:hAnsi="Calibri" w:cs="Calibri"/>
          </w:rPr>
          <w:delText>ABC and OFL</w:delText>
        </w:r>
      </w:del>
      <w:commentRangeEnd w:id="59"/>
      <w:r w:rsidR="00B41E8E">
        <w:rPr>
          <w:rStyle w:val="CommentReference"/>
        </w:rPr>
        <w:commentReference w:id="59"/>
      </w:r>
      <w:ins w:id="60" w:author="Stern, Caitlin A (DFG)" w:date="2024-11-14T16:48:00Z" w16du:dateUtc="2024-11-15T01:48:00Z">
        <w:r w:rsidR="00F93BB6">
          <w:rPr>
            <w:rFonts w:ascii="Calibri" w:hAnsi="Calibri" w:cs="Calibri"/>
          </w:rPr>
          <w:t>exceeded the ABC</w:t>
        </w:r>
      </w:ins>
      <w:r w:rsidRPr="009E2585">
        <w:rPr>
          <w:rFonts w:ascii="Calibri" w:hAnsi="Calibri" w:cs="Calibri"/>
        </w:rPr>
        <w:t>. Industry commented that pre-2020 catches should be examined because these would have been lower</w:t>
      </w:r>
      <w:r w:rsidR="009E2585" w:rsidRPr="009E2585">
        <w:rPr>
          <w:rFonts w:ascii="Calibri" w:hAnsi="Calibri" w:cs="Calibri"/>
        </w:rPr>
        <w:t xml:space="preserve"> and not exceeded ABC</w:t>
      </w:r>
      <w:del w:id="61" w:author="Stern, Caitlin A (DFG)" w:date="2024-11-14T16:49:00Z" w16du:dateUtc="2024-11-15T01:49:00Z">
        <w:r w:rsidR="009E2585" w:rsidRPr="009E2585" w:rsidDel="00923F62">
          <w:rPr>
            <w:rFonts w:ascii="Calibri" w:hAnsi="Calibri" w:cs="Calibri"/>
          </w:rPr>
          <w:delText xml:space="preserve"> and OFL</w:delText>
        </w:r>
      </w:del>
      <w:r w:rsidR="009E2585" w:rsidRPr="009E2585">
        <w:rPr>
          <w:rFonts w:ascii="Calibri" w:hAnsi="Calibri" w:cs="Calibri"/>
        </w:rPr>
        <w:t>s</w:t>
      </w:r>
      <w:r w:rsidRPr="009E2585">
        <w:rPr>
          <w:rFonts w:ascii="Calibri" w:hAnsi="Calibri" w:cs="Calibri"/>
        </w:rPr>
        <w:t>.</w:t>
      </w:r>
      <w:r w:rsidR="000B5EAB" w:rsidRPr="009E2585">
        <w:rPr>
          <w:rFonts w:ascii="Calibri" w:hAnsi="Calibri" w:cs="Calibri"/>
        </w:rPr>
        <w:t xml:space="preserve"> </w:t>
      </w:r>
      <w:commentRangeStart w:id="62"/>
      <w:del w:id="63" w:author="Stern, Caitlin A (DFG)" w:date="2024-11-14T16:50:00Z" w16du:dateUtc="2024-11-15T01:50:00Z">
        <w:r w:rsidR="000B5EAB" w:rsidRPr="009E2585" w:rsidDel="00452CE5">
          <w:rPr>
            <w:rFonts w:ascii="Calibri" w:hAnsi="Calibri" w:cs="Calibri"/>
          </w:rPr>
          <w:delText>SEO DSR catch includes commercial, subsistence</w:delText>
        </w:r>
        <w:r w:rsidR="00DA0FC0" w:rsidRPr="009E2585" w:rsidDel="00452CE5">
          <w:rPr>
            <w:rFonts w:ascii="Calibri" w:hAnsi="Calibri" w:cs="Calibri"/>
          </w:rPr>
          <w:delText>,</w:delText>
        </w:r>
        <w:r w:rsidR="000B5EAB" w:rsidRPr="009E2585" w:rsidDel="00452CE5">
          <w:rPr>
            <w:rFonts w:ascii="Calibri" w:hAnsi="Calibri" w:cs="Calibri"/>
          </w:rPr>
          <w:delText xml:space="preserve"> and recreational fisheries</w:delText>
        </w:r>
        <w:r w:rsidR="00152B72" w:rsidRPr="009E2585" w:rsidDel="00452CE5">
          <w:rPr>
            <w:rFonts w:ascii="Calibri" w:hAnsi="Calibri" w:cs="Calibri"/>
          </w:rPr>
          <w:delText>.</w:delText>
        </w:r>
        <w:r w:rsidR="00C9442D" w:rsidRPr="009E2585" w:rsidDel="00452CE5">
          <w:rPr>
            <w:rFonts w:ascii="Calibri" w:hAnsi="Calibri" w:cs="Calibri"/>
          </w:rPr>
          <w:delText xml:space="preserve"> </w:delText>
        </w:r>
      </w:del>
      <w:commentRangeEnd w:id="62"/>
      <w:r w:rsidR="00452CE5">
        <w:rPr>
          <w:rStyle w:val="CommentReference"/>
        </w:rPr>
        <w:commentReference w:id="62"/>
      </w:r>
    </w:p>
    <w:p w14:paraId="7CE0EEF7" w14:textId="43330FBD" w:rsidR="00610A55" w:rsidRPr="009E2585" w:rsidRDefault="00E76695" w:rsidP="007F1DC2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>There w</w:t>
      </w:r>
      <w:ins w:id="64" w:author="Stern, Caitlin A (DFG)" w:date="2024-11-14T16:50:00Z" w16du:dateUtc="2024-11-15T01:50:00Z">
        <w:r w:rsidR="00FA120B">
          <w:rPr>
            <w:rFonts w:ascii="Calibri" w:hAnsi="Calibri" w:cs="Calibri"/>
          </w:rPr>
          <w:t>as</w:t>
        </w:r>
      </w:ins>
      <w:del w:id="65" w:author="Stern, Caitlin A (DFG)" w:date="2024-11-14T16:50:00Z" w16du:dateUtc="2024-11-15T01:50:00Z">
        <w:r w:rsidRPr="009E2585" w:rsidDel="00FA120B">
          <w:rPr>
            <w:rFonts w:ascii="Calibri" w:hAnsi="Calibri" w:cs="Calibri"/>
          </w:rPr>
          <w:delText>ere</w:delText>
        </w:r>
      </w:del>
      <w:r w:rsidRPr="009E2585">
        <w:rPr>
          <w:rFonts w:ascii="Calibri" w:hAnsi="Calibri" w:cs="Calibri"/>
        </w:rPr>
        <w:t xml:space="preserve"> </w:t>
      </w:r>
      <w:ins w:id="66" w:author="Stern, Caitlin A (DFG)" w:date="2024-11-14T16:50:00Z" w16du:dateUtc="2024-11-15T01:50:00Z">
        <w:r w:rsidR="00FA120B">
          <w:rPr>
            <w:rFonts w:ascii="Calibri" w:hAnsi="Calibri" w:cs="Calibri"/>
          </w:rPr>
          <w:t xml:space="preserve">a </w:t>
        </w:r>
      </w:ins>
      <w:r w:rsidRPr="009E2585">
        <w:rPr>
          <w:rFonts w:ascii="Calibri" w:hAnsi="Calibri" w:cs="Calibri"/>
        </w:rPr>
        <w:t>question</w:t>
      </w:r>
      <w:del w:id="67" w:author="Stern, Caitlin A (DFG)" w:date="2024-11-14T16:50:00Z" w16du:dateUtc="2024-11-15T01:50:00Z">
        <w:r w:rsidRPr="009E2585" w:rsidDel="00FA120B">
          <w:rPr>
            <w:rFonts w:ascii="Calibri" w:hAnsi="Calibri" w:cs="Calibri"/>
          </w:rPr>
          <w:delText>s</w:delText>
        </w:r>
      </w:del>
      <w:r w:rsidRPr="009E2585">
        <w:rPr>
          <w:rFonts w:ascii="Calibri" w:hAnsi="Calibri" w:cs="Calibri"/>
        </w:rPr>
        <w:t xml:space="preserve"> about the </w:t>
      </w:r>
      <w:ins w:id="68" w:author="Stern, Caitlin A (DFG)" w:date="2024-11-14T16:50:00Z" w16du:dateUtc="2024-11-15T01:50:00Z">
        <w:r w:rsidR="00FA120B">
          <w:rPr>
            <w:rFonts w:ascii="Calibri" w:hAnsi="Calibri" w:cs="Calibri"/>
          </w:rPr>
          <w:t xml:space="preserve">division of </w:t>
        </w:r>
      </w:ins>
      <w:r w:rsidRPr="009E2585">
        <w:rPr>
          <w:rFonts w:ascii="Calibri" w:hAnsi="Calibri" w:cs="Calibri"/>
        </w:rPr>
        <w:t>stock assessment responsibilities between the State of Alaska (SOA) and NOAA/NMFS</w:t>
      </w:r>
      <w:ins w:id="69" w:author="Stern, Caitlin A (DFG)" w:date="2024-11-14T16:51:00Z" w16du:dateUtc="2024-11-15T01:51:00Z">
        <w:r w:rsidR="00FA120B">
          <w:rPr>
            <w:rFonts w:ascii="Calibri" w:hAnsi="Calibri" w:cs="Calibri"/>
          </w:rPr>
          <w:t>.</w:t>
        </w:r>
      </w:ins>
      <w:del w:id="70" w:author="Stern, Caitlin A (DFG)" w:date="2024-11-14T16:51:00Z" w16du:dateUtc="2024-11-15T01:51:00Z">
        <w:r w:rsidRPr="009E2585" w:rsidDel="00FA120B">
          <w:rPr>
            <w:rFonts w:ascii="Calibri" w:hAnsi="Calibri" w:cs="Calibri"/>
          </w:rPr>
          <w:delText>; who is doing this assessment?</w:delText>
        </w:r>
      </w:del>
      <w:r w:rsidRPr="009E2585">
        <w:rPr>
          <w:rFonts w:ascii="Calibri" w:hAnsi="Calibri" w:cs="Calibri"/>
        </w:rPr>
        <w:t xml:space="preserve"> Caitlin Stern from SOA </w:t>
      </w:r>
      <w:ins w:id="71" w:author="Stern, Caitlin A (DFG)" w:date="2024-11-14T16:51:00Z" w16du:dateUtc="2024-11-15T01:51:00Z">
        <w:r w:rsidR="00FF0EBC">
          <w:rPr>
            <w:rFonts w:ascii="Calibri" w:hAnsi="Calibri" w:cs="Calibri"/>
          </w:rPr>
          <w:t xml:space="preserve">is the lead </w:t>
        </w:r>
        <w:r w:rsidR="00B1342E">
          <w:rPr>
            <w:rFonts w:ascii="Calibri" w:hAnsi="Calibri" w:cs="Calibri"/>
          </w:rPr>
          <w:t xml:space="preserve">assessment </w:t>
        </w:r>
        <w:r w:rsidR="00FF0EBC">
          <w:rPr>
            <w:rFonts w:ascii="Calibri" w:hAnsi="Calibri" w:cs="Calibri"/>
          </w:rPr>
          <w:t xml:space="preserve">author </w:t>
        </w:r>
      </w:ins>
      <w:r w:rsidRPr="009E2585">
        <w:rPr>
          <w:rFonts w:ascii="Calibri" w:hAnsi="Calibri" w:cs="Calibri"/>
        </w:rPr>
        <w:t xml:space="preserve">and Kristen Omori </w:t>
      </w:r>
      <w:r w:rsidR="00DA0FC0" w:rsidRPr="009E2585">
        <w:rPr>
          <w:rFonts w:ascii="Calibri" w:hAnsi="Calibri" w:cs="Calibri"/>
        </w:rPr>
        <w:t xml:space="preserve">from NOAA/NMFS </w:t>
      </w:r>
      <w:ins w:id="72" w:author="Stern, Caitlin A (DFG)" w:date="2024-11-14T16:51:00Z" w16du:dateUtc="2024-11-15T01:51:00Z">
        <w:r w:rsidR="00FF0EBC">
          <w:rPr>
            <w:rFonts w:ascii="Calibri" w:hAnsi="Calibri" w:cs="Calibri"/>
          </w:rPr>
          <w:t xml:space="preserve">contributed </w:t>
        </w:r>
        <w:r w:rsidR="00B1342E">
          <w:rPr>
            <w:rFonts w:ascii="Calibri" w:hAnsi="Calibri" w:cs="Calibri"/>
          </w:rPr>
          <w:t>sections on the CG</w:t>
        </w:r>
      </w:ins>
      <w:ins w:id="73" w:author="Stern, Caitlin A (DFG)" w:date="2024-11-14T16:52:00Z" w16du:dateUtc="2024-11-15T01:52:00Z">
        <w:r w:rsidR="00B1342E">
          <w:rPr>
            <w:rFonts w:ascii="Calibri" w:hAnsi="Calibri" w:cs="Calibri"/>
          </w:rPr>
          <w:t xml:space="preserve">/WG/WY DSR stock </w:t>
        </w:r>
        <w:r w:rsidR="008E3F00">
          <w:rPr>
            <w:rFonts w:ascii="Calibri" w:hAnsi="Calibri" w:cs="Calibri"/>
          </w:rPr>
          <w:t xml:space="preserve">complex </w:t>
        </w:r>
      </w:ins>
      <w:ins w:id="74" w:author="Stern, Caitlin A (DFG)" w:date="2024-11-14T16:51:00Z" w16du:dateUtc="2024-11-15T01:51:00Z">
        <w:r w:rsidR="00FF0EBC">
          <w:rPr>
            <w:rFonts w:ascii="Calibri" w:hAnsi="Calibri" w:cs="Calibri"/>
          </w:rPr>
          <w:t>to</w:t>
        </w:r>
      </w:ins>
      <w:del w:id="75" w:author="Stern, Caitlin A (DFG)" w:date="2024-11-14T16:51:00Z" w16du:dateUtc="2024-11-15T01:51:00Z">
        <w:r w:rsidRPr="009E2585" w:rsidDel="00FF0EBC">
          <w:rPr>
            <w:rFonts w:ascii="Calibri" w:hAnsi="Calibri" w:cs="Calibri"/>
          </w:rPr>
          <w:delText>are conducting</w:delText>
        </w:r>
      </w:del>
      <w:r w:rsidRPr="009E2585">
        <w:rPr>
          <w:rFonts w:ascii="Calibri" w:hAnsi="Calibri" w:cs="Calibri"/>
        </w:rPr>
        <w:t xml:space="preserve"> this joint assessment.  </w:t>
      </w:r>
    </w:p>
    <w:p w14:paraId="236D3D70" w14:textId="2C2198EA" w:rsidR="00AC2EF3" w:rsidRPr="009E2585" w:rsidRDefault="00627819" w:rsidP="007F1DC2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>Plan Team:</w:t>
      </w:r>
      <w:r w:rsidRPr="009E2585">
        <w:rPr>
          <w:rFonts w:ascii="Calibri" w:hAnsi="Calibri" w:cs="Calibri"/>
        </w:rPr>
        <w:t xml:space="preserve"> </w:t>
      </w:r>
      <w:r w:rsidR="00AC2EF3" w:rsidRPr="009E2585">
        <w:rPr>
          <w:rFonts w:ascii="Calibri" w:hAnsi="Calibri" w:cs="Calibri"/>
        </w:rPr>
        <w:t>There was discussion on IPHC CPUE standardization</w:t>
      </w:r>
      <w:ins w:id="76" w:author="Stern, Caitlin A (DFG)" w:date="2024-11-14T16:52:00Z" w16du:dateUtc="2024-11-15T01:52:00Z">
        <w:r w:rsidR="008E3F00">
          <w:rPr>
            <w:rFonts w:ascii="Calibri" w:hAnsi="Calibri" w:cs="Calibri"/>
          </w:rPr>
          <w:t>.</w:t>
        </w:r>
      </w:ins>
      <w:del w:id="77" w:author="Stern, Caitlin A (DFG)" w:date="2024-11-14T16:52:00Z" w16du:dateUtc="2024-11-15T01:52:00Z">
        <w:r w:rsidR="00526A9E" w:rsidRPr="009E2585" w:rsidDel="008E3F00">
          <w:rPr>
            <w:rFonts w:ascii="Calibri" w:hAnsi="Calibri" w:cs="Calibri"/>
          </w:rPr>
          <w:delText>,</w:delText>
        </w:r>
      </w:del>
      <w:r w:rsidR="00526A9E" w:rsidRPr="009E2585">
        <w:rPr>
          <w:rFonts w:ascii="Calibri" w:hAnsi="Calibri" w:cs="Calibri"/>
        </w:rPr>
        <w:t xml:space="preserve"> </w:t>
      </w:r>
      <w:ins w:id="78" w:author="Stern, Caitlin A (DFG)" w:date="2024-11-14T16:52:00Z" w16du:dateUtc="2024-11-15T01:52:00Z">
        <w:r w:rsidR="008E3F00">
          <w:rPr>
            <w:rFonts w:ascii="Calibri" w:hAnsi="Calibri" w:cs="Calibri"/>
          </w:rPr>
          <w:t>S</w:t>
        </w:r>
      </w:ins>
      <w:del w:id="79" w:author="Stern, Caitlin A (DFG)" w:date="2024-11-14T16:52:00Z" w16du:dateUtc="2024-11-15T01:52:00Z">
        <w:r w:rsidR="00526A9E" w:rsidRPr="009E2585" w:rsidDel="008E3F00">
          <w:rPr>
            <w:rFonts w:ascii="Calibri" w:hAnsi="Calibri" w:cs="Calibri"/>
          </w:rPr>
          <w:delText>s</w:delText>
        </w:r>
      </w:del>
      <w:r w:rsidR="00526A9E" w:rsidRPr="009E2585">
        <w:rPr>
          <w:rFonts w:ascii="Calibri" w:hAnsi="Calibri" w:cs="Calibri"/>
        </w:rPr>
        <w:t xml:space="preserve">uggestions from </w:t>
      </w:r>
      <w:r w:rsidR="00E32CF3" w:rsidRPr="009E2585">
        <w:rPr>
          <w:rFonts w:ascii="Calibri" w:hAnsi="Calibri" w:cs="Calibri"/>
          <w:b/>
          <w:bCs/>
        </w:rPr>
        <w:t>PT</w:t>
      </w:r>
      <w:r w:rsidR="00526A9E" w:rsidRPr="009E2585">
        <w:rPr>
          <w:rFonts w:ascii="Calibri" w:hAnsi="Calibri" w:cs="Calibri"/>
        </w:rPr>
        <w:t xml:space="preserve"> members included </w:t>
      </w:r>
      <w:r w:rsidR="00F566F6" w:rsidRPr="009E2585">
        <w:rPr>
          <w:rFonts w:ascii="Calibri" w:hAnsi="Calibri" w:cs="Calibri"/>
        </w:rPr>
        <w:t xml:space="preserve">treating the data as compositional </w:t>
      </w:r>
      <w:r w:rsidR="00F26BD1" w:rsidRPr="009E2585">
        <w:rPr>
          <w:rFonts w:ascii="Calibri" w:hAnsi="Calibri" w:cs="Calibri"/>
        </w:rPr>
        <w:t>data and</w:t>
      </w:r>
      <w:r w:rsidR="00F566F6" w:rsidRPr="009E2585">
        <w:rPr>
          <w:rFonts w:ascii="Calibri" w:hAnsi="Calibri" w:cs="Calibri"/>
        </w:rPr>
        <w:t xml:space="preserve"> </w:t>
      </w:r>
      <w:r w:rsidR="002C3730" w:rsidRPr="009E2585">
        <w:rPr>
          <w:rFonts w:ascii="Calibri" w:hAnsi="Calibri" w:cs="Calibri"/>
        </w:rPr>
        <w:t xml:space="preserve">using </w:t>
      </w:r>
      <w:r w:rsidR="00F566F6" w:rsidRPr="009E2585">
        <w:rPr>
          <w:rFonts w:ascii="Calibri" w:hAnsi="Calibri" w:cs="Calibri"/>
        </w:rPr>
        <w:t>information about total catch of other species</w:t>
      </w:r>
      <w:ins w:id="80" w:author="Stern, Caitlin A (DFG)" w:date="2024-11-14T17:11:00Z" w16du:dateUtc="2024-11-15T02:11:00Z">
        <w:r w:rsidR="00726012">
          <w:rPr>
            <w:rFonts w:ascii="Calibri" w:hAnsi="Calibri" w:cs="Calibri"/>
          </w:rPr>
          <w:t xml:space="preserve"> as well as</w:t>
        </w:r>
      </w:ins>
      <w:del w:id="81" w:author="Stern, Caitlin A (DFG)" w:date="2024-11-14T17:11:00Z" w16du:dateUtc="2024-11-15T02:11:00Z">
        <w:r w:rsidR="002C3730" w:rsidRPr="009E2585" w:rsidDel="00726012">
          <w:rPr>
            <w:rFonts w:ascii="Calibri" w:hAnsi="Calibri" w:cs="Calibri"/>
          </w:rPr>
          <w:delText>;</w:delText>
        </w:r>
      </w:del>
      <w:r w:rsidR="00BC6896" w:rsidRPr="009E2585">
        <w:rPr>
          <w:rFonts w:ascii="Calibri" w:hAnsi="Calibri" w:cs="Calibri"/>
        </w:rPr>
        <w:t xml:space="preserve"> </w:t>
      </w:r>
      <w:r w:rsidR="002C3730" w:rsidRPr="009E2585">
        <w:rPr>
          <w:rFonts w:ascii="Calibri" w:hAnsi="Calibri" w:cs="Calibri"/>
        </w:rPr>
        <w:t>e</w:t>
      </w:r>
      <w:r w:rsidR="00BC6896" w:rsidRPr="009E2585">
        <w:rPr>
          <w:rFonts w:ascii="Calibri" w:hAnsi="Calibri" w:cs="Calibri"/>
        </w:rPr>
        <w:t>xamining target versus non target versus empty hooks</w:t>
      </w:r>
      <w:r w:rsidR="008A7A44" w:rsidRPr="009E2585">
        <w:rPr>
          <w:rFonts w:ascii="Calibri" w:hAnsi="Calibri" w:cs="Calibri"/>
        </w:rPr>
        <w:t xml:space="preserve">. Also, one team member recommended using the mode instead of the median </w:t>
      </w:r>
      <w:r w:rsidR="002B7F21" w:rsidRPr="009E2585">
        <w:rPr>
          <w:rFonts w:ascii="Calibri" w:hAnsi="Calibri" w:cs="Calibri"/>
        </w:rPr>
        <w:t xml:space="preserve">from the standard GAM package. </w:t>
      </w:r>
      <w:r w:rsidR="00C20489" w:rsidRPr="009E2585">
        <w:rPr>
          <w:rFonts w:ascii="Calibri" w:hAnsi="Calibri" w:cs="Calibri"/>
        </w:rPr>
        <w:t>Also discussed, b</w:t>
      </w:r>
      <w:r w:rsidR="002B7F21" w:rsidRPr="009E2585">
        <w:rPr>
          <w:rFonts w:ascii="Calibri" w:hAnsi="Calibri" w:cs="Calibri"/>
        </w:rPr>
        <w:t>ecause of the loss of the ROV data, IPHC</w:t>
      </w:r>
      <w:r w:rsidR="009E309E" w:rsidRPr="009E2585">
        <w:rPr>
          <w:rFonts w:ascii="Calibri" w:hAnsi="Calibri" w:cs="Calibri"/>
        </w:rPr>
        <w:t xml:space="preserve"> longline CPUE will be </w:t>
      </w:r>
      <w:r w:rsidR="00883EBC" w:rsidRPr="009E2585">
        <w:rPr>
          <w:rFonts w:ascii="Calibri" w:hAnsi="Calibri" w:cs="Calibri"/>
        </w:rPr>
        <w:t>more heavily relied</w:t>
      </w:r>
      <w:r w:rsidR="00EC7108" w:rsidRPr="009E2585">
        <w:rPr>
          <w:rFonts w:ascii="Calibri" w:hAnsi="Calibri" w:cs="Calibri"/>
        </w:rPr>
        <w:t xml:space="preserve"> on, and because</w:t>
      </w:r>
      <w:r w:rsidR="009E309E" w:rsidRPr="009E2585">
        <w:rPr>
          <w:rFonts w:ascii="Calibri" w:hAnsi="Calibri" w:cs="Calibri"/>
        </w:rPr>
        <w:t xml:space="preserve"> of this, </w:t>
      </w:r>
      <w:r w:rsidR="00B12517" w:rsidRPr="009E2585">
        <w:rPr>
          <w:rFonts w:ascii="Calibri" w:hAnsi="Calibri" w:cs="Calibri"/>
        </w:rPr>
        <w:t xml:space="preserve">this survey </w:t>
      </w:r>
      <w:r w:rsidR="009E309E" w:rsidRPr="009E2585">
        <w:rPr>
          <w:rFonts w:ascii="Calibri" w:hAnsi="Calibri" w:cs="Calibri"/>
        </w:rPr>
        <w:t xml:space="preserve">should be </w:t>
      </w:r>
      <w:r w:rsidR="00E22FE4" w:rsidRPr="009E2585">
        <w:rPr>
          <w:rFonts w:ascii="Calibri" w:hAnsi="Calibri" w:cs="Calibri"/>
        </w:rPr>
        <w:t>examined more closely.</w:t>
      </w:r>
      <w:r w:rsidR="00674EFD" w:rsidRPr="009E2585">
        <w:rPr>
          <w:rFonts w:ascii="Calibri" w:hAnsi="Calibri" w:cs="Calibri"/>
        </w:rPr>
        <w:t xml:space="preserve"> IPHC is dropping some of their survey stat</w:t>
      </w:r>
      <w:r w:rsidR="00B12517" w:rsidRPr="009E2585">
        <w:rPr>
          <w:rFonts w:ascii="Calibri" w:hAnsi="Calibri" w:cs="Calibri"/>
        </w:rPr>
        <w:t>ion</w:t>
      </w:r>
      <w:r w:rsidR="00223767" w:rsidRPr="009E2585">
        <w:rPr>
          <w:rFonts w:ascii="Calibri" w:hAnsi="Calibri" w:cs="Calibri"/>
        </w:rPr>
        <w:t>s</w:t>
      </w:r>
      <w:r w:rsidR="00B12517" w:rsidRPr="009E2585">
        <w:rPr>
          <w:rFonts w:ascii="Calibri" w:hAnsi="Calibri" w:cs="Calibri"/>
        </w:rPr>
        <w:t xml:space="preserve"> </w:t>
      </w:r>
      <w:r w:rsidR="00674EFD" w:rsidRPr="009E2585">
        <w:rPr>
          <w:rFonts w:ascii="Calibri" w:hAnsi="Calibri" w:cs="Calibri"/>
        </w:rPr>
        <w:t xml:space="preserve">in the future which </w:t>
      </w:r>
      <w:r w:rsidR="008852E6" w:rsidRPr="009E2585">
        <w:rPr>
          <w:rFonts w:ascii="Calibri" w:hAnsi="Calibri" w:cs="Calibri"/>
        </w:rPr>
        <w:t>may have a</w:t>
      </w:r>
      <w:r w:rsidR="00EC7108" w:rsidRPr="009E2585">
        <w:rPr>
          <w:rFonts w:ascii="Calibri" w:hAnsi="Calibri" w:cs="Calibri"/>
        </w:rPr>
        <w:t>n</w:t>
      </w:r>
      <w:r w:rsidR="008852E6" w:rsidRPr="009E2585">
        <w:rPr>
          <w:rFonts w:ascii="Calibri" w:hAnsi="Calibri" w:cs="Calibri"/>
        </w:rPr>
        <w:t xml:space="preserve"> effect </w:t>
      </w:r>
      <w:r w:rsidR="00082E9A" w:rsidRPr="009E2585">
        <w:rPr>
          <w:rFonts w:ascii="Calibri" w:hAnsi="Calibri" w:cs="Calibri"/>
        </w:rPr>
        <w:t>on estimates</w:t>
      </w:r>
      <w:ins w:id="82" w:author="Stern, Caitlin A (DFG)" w:date="2024-11-14T17:11:00Z" w16du:dateUtc="2024-11-15T02:11:00Z">
        <w:r w:rsidR="005D7274">
          <w:rPr>
            <w:rFonts w:ascii="Calibri" w:hAnsi="Calibri" w:cs="Calibri"/>
          </w:rPr>
          <w:t>.</w:t>
        </w:r>
      </w:ins>
      <w:del w:id="83" w:author="Stern, Caitlin A (DFG)" w:date="2024-11-14T17:11:00Z" w16du:dateUtc="2024-11-15T02:11:00Z">
        <w:r w:rsidR="00EC7108" w:rsidRPr="009E2585" w:rsidDel="005D7274">
          <w:rPr>
            <w:rFonts w:ascii="Calibri" w:hAnsi="Calibri" w:cs="Calibri"/>
          </w:rPr>
          <w:delText>,</w:delText>
        </w:r>
      </w:del>
      <w:r w:rsidR="00EC7108" w:rsidRPr="009E2585">
        <w:rPr>
          <w:rFonts w:ascii="Calibri" w:hAnsi="Calibri" w:cs="Calibri"/>
        </w:rPr>
        <w:t xml:space="preserve"> </w:t>
      </w:r>
      <w:ins w:id="84" w:author="Stern, Caitlin A (DFG)" w:date="2024-11-14T17:11:00Z" w16du:dateUtc="2024-11-15T02:11:00Z">
        <w:r w:rsidR="005D7274">
          <w:rPr>
            <w:rFonts w:ascii="Calibri" w:hAnsi="Calibri" w:cs="Calibri"/>
          </w:rPr>
          <w:t>L</w:t>
        </w:r>
      </w:ins>
      <w:del w:id="85" w:author="Stern, Caitlin A (DFG)" w:date="2024-11-14T17:11:00Z" w16du:dateUtc="2024-11-15T02:11:00Z">
        <w:r w:rsidR="00EC7108" w:rsidRPr="009E2585" w:rsidDel="005D7274">
          <w:rPr>
            <w:rFonts w:ascii="Calibri" w:hAnsi="Calibri" w:cs="Calibri"/>
          </w:rPr>
          <w:delText>l</w:delText>
        </w:r>
      </w:del>
      <w:r w:rsidR="00EC7108" w:rsidRPr="009E2585">
        <w:rPr>
          <w:rFonts w:ascii="Calibri" w:hAnsi="Calibri" w:cs="Calibri"/>
        </w:rPr>
        <w:t xml:space="preserve">ooking at the stations that are dropped and the composition of the catch is </w:t>
      </w:r>
      <w:r w:rsidR="00085A2F" w:rsidRPr="009E2585">
        <w:rPr>
          <w:rFonts w:ascii="Calibri" w:hAnsi="Calibri" w:cs="Calibri"/>
        </w:rPr>
        <w:t>important</w:t>
      </w:r>
      <w:r w:rsidR="00854A92" w:rsidRPr="009E2585">
        <w:rPr>
          <w:rFonts w:ascii="Calibri" w:hAnsi="Calibri" w:cs="Calibri"/>
        </w:rPr>
        <w:t xml:space="preserve"> </w:t>
      </w:r>
      <w:commentRangeStart w:id="86"/>
      <w:r w:rsidR="00854A92" w:rsidRPr="009E2585">
        <w:rPr>
          <w:rFonts w:ascii="Calibri" w:hAnsi="Calibri" w:cs="Calibri"/>
        </w:rPr>
        <w:t>along station distribution</w:t>
      </w:r>
      <w:commentRangeEnd w:id="86"/>
      <w:r w:rsidR="005D7274">
        <w:rPr>
          <w:rStyle w:val="CommentReference"/>
        </w:rPr>
        <w:commentReference w:id="86"/>
      </w:r>
      <w:r w:rsidR="00854A92" w:rsidRPr="009E2585">
        <w:rPr>
          <w:rFonts w:ascii="Calibri" w:hAnsi="Calibri" w:cs="Calibri"/>
        </w:rPr>
        <w:t>.</w:t>
      </w:r>
      <w:r w:rsidR="004A71D8" w:rsidRPr="009E2585">
        <w:rPr>
          <w:rFonts w:ascii="Calibri" w:hAnsi="Calibri" w:cs="Calibri"/>
        </w:rPr>
        <w:t xml:space="preserve"> There has been </w:t>
      </w:r>
      <w:commentRangeStart w:id="87"/>
      <w:r w:rsidR="004A71D8" w:rsidRPr="009E2585">
        <w:rPr>
          <w:rFonts w:ascii="Calibri" w:hAnsi="Calibri" w:cs="Calibri"/>
        </w:rPr>
        <w:t>a large reduction of stations in the SE part of the IPHC survey</w:t>
      </w:r>
      <w:commentRangeEnd w:id="87"/>
      <w:r w:rsidR="005D7274">
        <w:rPr>
          <w:rStyle w:val="CommentReference"/>
        </w:rPr>
        <w:commentReference w:id="87"/>
      </w:r>
      <w:r w:rsidR="007F1DC2" w:rsidRPr="009E2585">
        <w:rPr>
          <w:rFonts w:ascii="Calibri" w:hAnsi="Calibri" w:cs="Calibri"/>
        </w:rPr>
        <w:t>;</w:t>
      </w:r>
      <w:r w:rsidR="004A71D8" w:rsidRPr="009E2585">
        <w:rPr>
          <w:rFonts w:ascii="Calibri" w:hAnsi="Calibri" w:cs="Calibri"/>
        </w:rPr>
        <w:t xml:space="preserve"> </w:t>
      </w:r>
      <w:r w:rsidR="007F1DC2" w:rsidRPr="009E2585">
        <w:rPr>
          <w:rFonts w:ascii="Calibri" w:hAnsi="Calibri" w:cs="Calibri"/>
        </w:rPr>
        <w:t>t</w:t>
      </w:r>
      <w:r w:rsidR="004A71D8" w:rsidRPr="009E2585">
        <w:rPr>
          <w:rFonts w:ascii="Calibri" w:hAnsi="Calibri" w:cs="Calibri"/>
        </w:rPr>
        <w:t xml:space="preserve">his </w:t>
      </w:r>
      <w:r w:rsidR="007F1DC2" w:rsidRPr="009E2585">
        <w:rPr>
          <w:rFonts w:ascii="Calibri" w:hAnsi="Calibri" w:cs="Calibri"/>
        </w:rPr>
        <w:t>will</w:t>
      </w:r>
      <w:r w:rsidR="004A71D8" w:rsidRPr="009E2585">
        <w:rPr>
          <w:rFonts w:ascii="Calibri" w:hAnsi="Calibri" w:cs="Calibri"/>
        </w:rPr>
        <w:t xml:space="preserve"> negatively impact </w:t>
      </w:r>
      <w:r w:rsidR="007F1DC2" w:rsidRPr="009E2585">
        <w:rPr>
          <w:rFonts w:ascii="Calibri" w:hAnsi="Calibri" w:cs="Calibri"/>
        </w:rPr>
        <w:t xml:space="preserve">the </w:t>
      </w:r>
      <w:r w:rsidR="004A71D8" w:rsidRPr="009E2585">
        <w:rPr>
          <w:rFonts w:ascii="Calibri" w:hAnsi="Calibri" w:cs="Calibri"/>
        </w:rPr>
        <w:t>assessment.</w:t>
      </w:r>
    </w:p>
    <w:p w14:paraId="6020156C" w14:textId="64327A90" w:rsidR="008113F9" w:rsidRPr="009E2585" w:rsidRDefault="00D37B09" w:rsidP="007F1DC2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>Author</w:t>
      </w:r>
      <w:ins w:id="88" w:author="Stern, Caitlin A (DFG)" w:date="2024-11-14T17:01:00Z" w16du:dateUtc="2024-11-15T02:01:00Z">
        <w:r w:rsidR="00E2347A">
          <w:rPr>
            <w:rFonts w:ascii="Calibri" w:hAnsi="Calibri" w:cs="Calibri"/>
            <w:b/>
            <w:bCs/>
          </w:rPr>
          <w:t>s</w:t>
        </w:r>
      </w:ins>
      <w:r w:rsidRPr="009E2585">
        <w:rPr>
          <w:rFonts w:ascii="Calibri" w:hAnsi="Calibri" w:cs="Calibri"/>
          <w:b/>
          <w:bCs/>
        </w:rPr>
        <w:t>:</w:t>
      </w:r>
      <w:r w:rsidRPr="009E2585">
        <w:rPr>
          <w:rFonts w:ascii="Calibri" w:hAnsi="Calibri" w:cs="Calibri"/>
        </w:rPr>
        <w:t xml:space="preserve"> </w:t>
      </w:r>
      <w:ins w:id="89" w:author="Stern, Caitlin A (DFG)" w:date="2024-11-14T16:54:00Z" w16du:dateUtc="2024-11-15T01:54:00Z">
        <w:r w:rsidR="00904AE2">
          <w:rPr>
            <w:rFonts w:ascii="Calibri" w:hAnsi="Calibri" w:cs="Calibri"/>
          </w:rPr>
          <w:t>Following t</w:t>
        </w:r>
      </w:ins>
      <w:del w:id="90" w:author="Stern, Caitlin A (DFG)" w:date="2024-11-14T16:54:00Z" w16du:dateUtc="2024-11-15T01:54:00Z">
        <w:r w:rsidR="000226D1" w:rsidRPr="009E2585" w:rsidDel="00904AE2">
          <w:rPr>
            <w:rFonts w:ascii="Calibri" w:hAnsi="Calibri" w:cs="Calibri"/>
          </w:rPr>
          <w:delText>T</w:delText>
        </w:r>
      </w:del>
      <w:r w:rsidR="000226D1" w:rsidRPr="009E2585">
        <w:rPr>
          <w:rFonts w:ascii="Calibri" w:hAnsi="Calibri" w:cs="Calibri"/>
        </w:rPr>
        <w:t>he CIE</w:t>
      </w:r>
      <w:ins w:id="91" w:author="Stern, Caitlin A (DFG)" w:date="2024-11-14T16:54:00Z" w16du:dateUtc="2024-11-15T01:54:00Z">
        <w:r w:rsidR="00904AE2">
          <w:rPr>
            <w:rFonts w:ascii="Calibri" w:hAnsi="Calibri" w:cs="Calibri"/>
          </w:rPr>
          <w:t xml:space="preserve"> reviewer</w:t>
        </w:r>
      </w:ins>
      <w:r w:rsidR="000226D1" w:rsidRPr="009E2585">
        <w:rPr>
          <w:rFonts w:ascii="Calibri" w:hAnsi="Calibri" w:cs="Calibri"/>
        </w:rPr>
        <w:t xml:space="preserve"> </w:t>
      </w:r>
      <w:r w:rsidR="006A1437" w:rsidRPr="009E2585">
        <w:rPr>
          <w:rFonts w:ascii="Calibri" w:hAnsi="Calibri" w:cs="Calibri"/>
        </w:rPr>
        <w:t>recommendation</w:t>
      </w:r>
      <w:ins w:id="92" w:author="Stern, Caitlin A (DFG)" w:date="2024-11-14T16:54:00Z" w16du:dateUtc="2024-11-15T01:54:00Z">
        <w:r w:rsidR="00904AE2">
          <w:rPr>
            <w:rFonts w:ascii="Calibri" w:hAnsi="Calibri" w:cs="Calibri"/>
          </w:rPr>
          <w:t>s, the authors</w:t>
        </w:r>
      </w:ins>
      <w:r w:rsidR="006A1437" w:rsidRPr="009E2585">
        <w:rPr>
          <w:rFonts w:ascii="Calibri" w:hAnsi="Calibri" w:cs="Calibri"/>
        </w:rPr>
        <w:t xml:space="preserve"> change</w:t>
      </w:r>
      <w:r w:rsidR="000226D1" w:rsidRPr="009E2585">
        <w:rPr>
          <w:rFonts w:ascii="Calibri" w:hAnsi="Calibri" w:cs="Calibri"/>
        </w:rPr>
        <w:t>d</w:t>
      </w:r>
      <w:r w:rsidR="006A1437" w:rsidRPr="009E2585">
        <w:rPr>
          <w:rFonts w:ascii="Calibri" w:hAnsi="Calibri" w:cs="Calibri"/>
        </w:rPr>
        <w:t xml:space="preserve"> </w:t>
      </w:r>
      <w:ins w:id="93" w:author="Stern, Caitlin A (DFG)" w:date="2024-11-14T16:54:00Z" w16du:dateUtc="2024-11-15T01:54:00Z">
        <w:r w:rsidR="00C119B8">
          <w:rPr>
            <w:rFonts w:ascii="Calibri" w:hAnsi="Calibri" w:cs="Calibri"/>
          </w:rPr>
          <w:t>th</w:t>
        </w:r>
      </w:ins>
      <w:ins w:id="94" w:author="Stern, Caitlin A (DFG)" w:date="2024-11-14T16:55:00Z" w16du:dateUtc="2024-11-15T01:55:00Z">
        <w:r w:rsidR="00C119B8">
          <w:rPr>
            <w:rFonts w:ascii="Calibri" w:hAnsi="Calibri" w:cs="Calibri"/>
          </w:rPr>
          <w:t xml:space="preserve">e value of </w:t>
        </w:r>
      </w:ins>
      <w:r w:rsidR="006A1437" w:rsidRPr="009E2585">
        <w:rPr>
          <w:rFonts w:ascii="Calibri" w:hAnsi="Calibri" w:cs="Calibri"/>
        </w:rPr>
        <w:t>natural mortality from 0.02</w:t>
      </w:r>
      <w:r w:rsidR="00B021B7" w:rsidRPr="009E2585">
        <w:rPr>
          <w:rFonts w:ascii="Calibri" w:hAnsi="Calibri" w:cs="Calibri"/>
        </w:rPr>
        <w:t xml:space="preserve"> to 0.044</w:t>
      </w:r>
      <w:del w:id="95" w:author="Stern, Caitlin A (DFG)" w:date="2024-11-14T16:55:00Z" w16du:dateUtc="2024-11-15T01:55:00Z">
        <w:r w:rsidR="00B021B7" w:rsidRPr="009E2585" w:rsidDel="00C119B8">
          <w:rPr>
            <w:rFonts w:ascii="Calibri" w:hAnsi="Calibri" w:cs="Calibri"/>
          </w:rPr>
          <w:delText xml:space="preserve"> </w:delText>
        </w:r>
        <w:commentRangeStart w:id="96"/>
        <w:r w:rsidR="00B021B7" w:rsidRPr="009E2585" w:rsidDel="00C119B8">
          <w:rPr>
            <w:rFonts w:ascii="Calibri" w:hAnsi="Calibri" w:cs="Calibri"/>
          </w:rPr>
          <w:delText xml:space="preserve">which would increase the </w:delText>
        </w:r>
        <w:r w:rsidR="000226D1" w:rsidRPr="009E2585" w:rsidDel="00C119B8">
          <w:rPr>
            <w:rFonts w:ascii="Calibri" w:hAnsi="Calibri" w:cs="Calibri"/>
          </w:rPr>
          <w:delText>YE biomass by 42% from last assessment</w:delText>
        </w:r>
        <w:commentRangeEnd w:id="96"/>
        <w:r w:rsidR="00503812" w:rsidDel="00C119B8">
          <w:rPr>
            <w:rStyle w:val="CommentReference"/>
          </w:rPr>
          <w:commentReference w:id="96"/>
        </w:r>
        <w:r w:rsidR="00512BB5" w:rsidRPr="009E2585" w:rsidDel="00C119B8">
          <w:rPr>
            <w:rFonts w:ascii="Calibri" w:hAnsi="Calibri" w:cs="Calibri"/>
          </w:rPr>
          <w:delText>; only recommending a reduction in the max ABC for YE not for all DSR</w:delText>
        </w:r>
      </w:del>
      <w:r w:rsidR="00512BB5" w:rsidRPr="009E2585">
        <w:rPr>
          <w:rFonts w:ascii="Calibri" w:hAnsi="Calibri" w:cs="Calibri"/>
        </w:rPr>
        <w:t>.</w:t>
      </w:r>
      <w:r w:rsidR="000226D1" w:rsidRPr="009E2585">
        <w:rPr>
          <w:rFonts w:ascii="Calibri" w:hAnsi="Calibri" w:cs="Calibri"/>
        </w:rPr>
        <w:t xml:space="preserve"> The author </w:t>
      </w:r>
      <w:r w:rsidR="006A0B88" w:rsidRPr="009E2585">
        <w:rPr>
          <w:rFonts w:ascii="Calibri" w:hAnsi="Calibri" w:cs="Calibri"/>
        </w:rPr>
        <w:t>recommended</w:t>
      </w:r>
      <w:r w:rsidR="000226D1" w:rsidRPr="009E2585">
        <w:rPr>
          <w:rFonts w:ascii="Calibri" w:hAnsi="Calibri" w:cs="Calibri"/>
        </w:rPr>
        <w:t xml:space="preserve"> reducing the </w:t>
      </w:r>
      <w:ins w:id="97" w:author="Stern, Caitlin A (DFG)" w:date="2024-11-14T16:55:00Z" w16du:dateUtc="2024-11-15T01:55:00Z">
        <w:r w:rsidR="00BB11E8">
          <w:rPr>
            <w:rFonts w:ascii="Calibri" w:hAnsi="Calibri" w:cs="Calibri"/>
          </w:rPr>
          <w:t xml:space="preserve">SEO yelloweye </w:t>
        </w:r>
      </w:ins>
      <w:del w:id="98" w:author="Stern, Caitlin A (DFG)" w:date="2024-11-14T16:55:00Z" w16du:dateUtc="2024-11-15T01:55:00Z">
        <w:r w:rsidR="000226D1" w:rsidRPr="009E2585" w:rsidDel="00BB11E8">
          <w:rPr>
            <w:rFonts w:ascii="Calibri" w:hAnsi="Calibri" w:cs="Calibri"/>
          </w:rPr>
          <w:delText xml:space="preserve">resulting </w:delText>
        </w:r>
      </w:del>
      <w:r w:rsidR="000226D1" w:rsidRPr="009E2585">
        <w:rPr>
          <w:rFonts w:ascii="Calibri" w:hAnsi="Calibri" w:cs="Calibri"/>
        </w:rPr>
        <w:t xml:space="preserve">ABC with </w:t>
      </w:r>
      <w:del w:id="99" w:author="Stern, Caitlin A (DFG)" w:date="2024-11-14T16:57:00Z" w16du:dateUtc="2024-11-15T01:57:00Z">
        <w:r w:rsidR="000226D1" w:rsidRPr="009E2585" w:rsidDel="00D74933">
          <w:rPr>
            <w:rFonts w:ascii="Calibri" w:hAnsi="Calibri" w:cs="Calibri"/>
          </w:rPr>
          <w:delText xml:space="preserve">this new mortality rate </w:delText>
        </w:r>
      </w:del>
      <w:r w:rsidR="000226D1" w:rsidRPr="009E2585">
        <w:rPr>
          <w:rFonts w:ascii="Calibri" w:hAnsi="Calibri" w:cs="Calibri"/>
        </w:rPr>
        <w:t xml:space="preserve">by </w:t>
      </w:r>
      <w:r w:rsidR="00893D93" w:rsidRPr="009E2585">
        <w:rPr>
          <w:rFonts w:ascii="Calibri" w:hAnsi="Calibri" w:cs="Calibri"/>
        </w:rPr>
        <w:t xml:space="preserve">20% </w:t>
      </w:r>
      <w:commentRangeStart w:id="100"/>
      <w:del w:id="101" w:author="Stern, Caitlin A (DFG)" w:date="2024-11-14T16:57:00Z" w16du:dateUtc="2024-11-15T01:57:00Z">
        <w:r w:rsidR="00893D93" w:rsidRPr="009E2585" w:rsidDel="008E4649">
          <w:rPr>
            <w:rFonts w:ascii="Calibri" w:hAnsi="Calibri" w:cs="Calibri"/>
          </w:rPr>
          <w:delText xml:space="preserve">because this newly calculated biomass resulted in a </w:delText>
        </w:r>
        <w:r w:rsidR="00D1257F" w:rsidRPr="009E2585" w:rsidDel="008E4649">
          <w:rPr>
            <w:rFonts w:ascii="Calibri" w:hAnsi="Calibri" w:cs="Calibri"/>
          </w:rPr>
          <w:delText>drastic increase in ABC</w:delText>
        </w:r>
        <w:r w:rsidR="00017953" w:rsidRPr="009E2585" w:rsidDel="008E4649">
          <w:rPr>
            <w:rFonts w:ascii="Calibri" w:hAnsi="Calibri" w:cs="Calibri"/>
          </w:rPr>
          <w:delText xml:space="preserve"> </w:delText>
        </w:r>
        <w:commentRangeEnd w:id="100"/>
        <w:r w:rsidR="00D74933" w:rsidDel="008E4649">
          <w:rPr>
            <w:rStyle w:val="CommentReference"/>
          </w:rPr>
          <w:commentReference w:id="100"/>
        </w:r>
        <w:r w:rsidR="00017953" w:rsidRPr="009E2585" w:rsidDel="008E4649">
          <w:rPr>
            <w:rFonts w:ascii="Calibri" w:hAnsi="Calibri" w:cs="Calibri"/>
          </w:rPr>
          <w:delText xml:space="preserve">and was </w:delText>
        </w:r>
        <w:r w:rsidR="007F398A" w:rsidRPr="009E2585" w:rsidDel="008E4649">
          <w:rPr>
            <w:rFonts w:ascii="Calibri" w:hAnsi="Calibri" w:cs="Calibri"/>
          </w:rPr>
          <w:delText>also concerned</w:delText>
        </w:r>
      </w:del>
      <w:r w:rsidR="007F398A" w:rsidRPr="009E2585">
        <w:rPr>
          <w:rFonts w:ascii="Calibri" w:hAnsi="Calibri" w:cs="Calibri"/>
        </w:rPr>
        <w:t xml:space="preserve"> </w:t>
      </w:r>
      <w:ins w:id="102" w:author="Stern, Caitlin A (DFG)" w:date="2024-11-14T16:57:00Z" w16du:dateUtc="2024-11-15T01:57:00Z">
        <w:r w:rsidR="008E4649">
          <w:rPr>
            <w:rFonts w:ascii="Calibri" w:hAnsi="Calibri" w:cs="Calibri"/>
          </w:rPr>
          <w:t xml:space="preserve">due to concerns </w:t>
        </w:r>
      </w:ins>
      <w:r w:rsidR="007F398A" w:rsidRPr="009E2585">
        <w:rPr>
          <w:rFonts w:ascii="Calibri" w:hAnsi="Calibri" w:cs="Calibri"/>
        </w:rPr>
        <w:t xml:space="preserve">about </w:t>
      </w:r>
      <w:ins w:id="103" w:author="Stern, Caitlin A (DFG)" w:date="2024-11-14T16:57:00Z" w16du:dateUtc="2024-11-15T01:57:00Z">
        <w:r w:rsidR="00555F3B">
          <w:rPr>
            <w:rFonts w:ascii="Calibri" w:hAnsi="Calibri" w:cs="Calibri"/>
          </w:rPr>
          <w:t xml:space="preserve">more rapid changes in </w:t>
        </w:r>
        <w:r w:rsidR="00555F3B">
          <w:rPr>
            <w:rFonts w:ascii="Calibri" w:hAnsi="Calibri" w:cs="Calibri"/>
          </w:rPr>
          <w:lastRenderedPageBreak/>
          <w:t xml:space="preserve">the estimated biomass than have ever been </w:t>
        </w:r>
      </w:ins>
      <w:ins w:id="104" w:author="Stern, Caitlin A (DFG)" w:date="2024-11-14T16:58:00Z" w16du:dateUtc="2024-11-15T01:58:00Z">
        <w:r w:rsidR="00C51961">
          <w:rPr>
            <w:rFonts w:ascii="Calibri" w:hAnsi="Calibri" w:cs="Calibri"/>
          </w:rPr>
          <w:t>seen</w:t>
        </w:r>
      </w:ins>
      <w:ins w:id="105" w:author="Stern, Caitlin A (DFG)" w:date="2024-11-14T16:57:00Z" w16du:dateUtc="2024-11-15T01:57:00Z">
        <w:r w:rsidR="00555F3B">
          <w:rPr>
            <w:rFonts w:ascii="Calibri" w:hAnsi="Calibri" w:cs="Calibri"/>
          </w:rPr>
          <w:t xml:space="preserve"> previously</w:t>
        </w:r>
      </w:ins>
      <w:ins w:id="106" w:author="Stern, Caitlin A (DFG)" w:date="2024-11-14T17:00:00Z" w16du:dateUtc="2024-11-15T02:00:00Z">
        <w:r w:rsidR="00DB65C5">
          <w:rPr>
            <w:rFonts w:ascii="Calibri" w:hAnsi="Calibri" w:cs="Calibri"/>
          </w:rPr>
          <w:t xml:space="preserve"> and</w:t>
        </w:r>
      </w:ins>
      <w:ins w:id="107" w:author="Stern, Caitlin A (DFG)" w:date="2024-11-14T16:57:00Z" w16du:dateUtc="2024-11-15T01:57:00Z">
        <w:r w:rsidR="00555F3B">
          <w:rPr>
            <w:rFonts w:ascii="Calibri" w:hAnsi="Calibri" w:cs="Calibri"/>
          </w:rPr>
          <w:t xml:space="preserve"> </w:t>
        </w:r>
      </w:ins>
      <w:r w:rsidR="007F398A" w:rsidRPr="009E2585">
        <w:rPr>
          <w:rFonts w:ascii="Calibri" w:hAnsi="Calibri" w:cs="Calibri"/>
        </w:rPr>
        <w:t xml:space="preserve">the lack of </w:t>
      </w:r>
      <w:ins w:id="108" w:author="Stern, Caitlin A (DFG)" w:date="2024-11-14T16:59:00Z" w16du:dateUtc="2024-11-15T01:59:00Z">
        <w:r w:rsidR="002B3A1D">
          <w:rPr>
            <w:rFonts w:ascii="Calibri" w:hAnsi="Calibri" w:cs="Calibri"/>
          </w:rPr>
          <w:t xml:space="preserve">ADFG </w:t>
        </w:r>
      </w:ins>
      <w:r w:rsidR="007F398A" w:rsidRPr="009E2585">
        <w:rPr>
          <w:rFonts w:ascii="Calibri" w:hAnsi="Calibri" w:cs="Calibri"/>
        </w:rPr>
        <w:t xml:space="preserve">ROV </w:t>
      </w:r>
      <w:ins w:id="109" w:author="Stern, Caitlin A (DFG)" w:date="2024-11-14T16:59:00Z" w16du:dateUtc="2024-11-15T01:59:00Z">
        <w:r w:rsidR="002B3A1D">
          <w:rPr>
            <w:rFonts w:ascii="Calibri" w:hAnsi="Calibri" w:cs="Calibri"/>
          </w:rPr>
          <w:t xml:space="preserve">survey </w:t>
        </w:r>
      </w:ins>
      <w:del w:id="110" w:author="Stern, Caitlin A (DFG)" w:date="2024-11-14T16:59:00Z" w16du:dateUtc="2024-11-15T01:59:00Z">
        <w:r w:rsidR="007F398A" w:rsidRPr="009E2585" w:rsidDel="002B3A1D">
          <w:rPr>
            <w:rFonts w:ascii="Calibri" w:hAnsi="Calibri" w:cs="Calibri"/>
          </w:rPr>
          <w:delText>generated estimates</w:delText>
        </w:r>
      </w:del>
      <w:ins w:id="111" w:author="Stern, Caitlin A (DFG)" w:date="2024-11-14T16:59:00Z" w16du:dateUtc="2024-11-15T01:59:00Z">
        <w:r w:rsidR="002B3A1D">
          <w:rPr>
            <w:rFonts w:ascii="Calibri" w:hAnsi="Calibri" w:cs="Calibri"/>
          </w:rPr>
          <w:t>data for 2024 as well as</w:t>
        </w:r>
      </w:ins>
      <w:r w:rsidR="007F398A" w:rsidRPr="009E2585">
        <w:rPr>
          <w:rFonts w:ascii="Calibri" w:hAnsi="Calibri" w:cs="Calibri"/>
        </w:rPr>
        <w:t xml:space="preserve"> in the future.</w:t>
      </w:r>
      <w:r w:rsidR="002B6D8F" w:rsidRPr="009E2585">
        <w:rPr>
          <w:rFonts w:ascii="Calibri" w:hAnsi="Calibri" w:cs="Calibri"/>
        </w:rPr>
        <w:t xml:space="preserve"> </w:t>
      </w:r>
    </w:p>
    <w:p w14:paraId="2686F5FB" w14:textId="73BCC3AC" w:rsidR="002B6D8F" w:rsidRPr="009E2585" w:rsidRDefault="002B6D8F" w:rsidP="0027461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 </w:t>
      </w:r>
      <w:r w:rsidR="0048250C" w:rsidRPr="009E2585">
        <w:rPr>
          <w:rFonts w:ascii="Calibri" w:hAnsi="Calibri" w:cs="Calibri"/>
        </w:rPr>
        <w:t xml:space="preserve">overall </w:t>
      </w:r>
      <w:r w:rsidRPr="009E2585">
        <w:rPr>
          <w:rFonts w:ascii="Calibri" w:hAnsi="Calibri" w:cs="Calibri"/>
        </w:rPr>
        <w:t xml:space="preserve">level of risk for the CG/WG/WY </w:t>
      </w:r>
      <w:r w:rsidR="00C90726" w:rsidRPr="009E2585">
        <w:rPr>
          <w:rFonts w:ascii="Calibri" w:hAnsi="Calibri" w:cs="Calibri"/>
        </w:rPr>
        <w:t>DSR was level 1 with no recommendation by the author</w:t>
      </w:r>
      <w:ins w:id="112" w:author="Stern, Caitlin A (DFG)" w:date="2024-11-14T17:01:00Z" w16du:dateUtc="2024-11-15T02:01:00Z">
        <w:r w:rsidR="00E2347A">
          <w:rPr>
            <w:rFonts w:ascii="Calibri" w:hAnsi="Calibri" w:cs="Calibri"/>
          </w:rPr>
          <w:t>s</w:t>
        </w:r>
      </w:ins>
      <w:r w:rsidR="00C90726" w:rsidRPr="009E2585">
        <w:rPr>
          <w:rFonts w:ascii="Calibri" w:hAnsi="Calibri" w:cs="Calibri"/>
        </w:rPr>
        <w:t xml:space="preserve"> for a</w:t>
      </w:r>
      <w:r w:rsidR="007F3DC3" w:rsidRPr="009E2585">
        <w:rPr>
          <w:rFonts w:ascii="Calibri" w:hAnsi="Calibri" w:cs="Calibri"/>
        </w:rPr>
        <w:t>n</w:t>
      </w:r>
      <w:r w:rsidR="00C90726" w:rsidRPr="009E2585">
        <w:rPr>
          <w:rFonts w:ascii="Calibri" w:hAnsi="Calibri" w:cs="Calibri"/>
        </w:rPr>
        <w:t xml:space="preserve"> ABC reduction.</w:t>
      </w:r>
      <w:r w:rsidR="003F7AFB" w:rsidRPr="009E2585">
        <w:rPr>
          <w:rFonts w:ascii="Calibri" w:hAnsi="Calibri" w:cs="Calibri"/>
        </w:rPr>
        <w:t xml:space="preserve"> </w:t>
      </w:r>
      <w:r w:rsidR="00BC4B1C" w:rsidRPr="009E2585">
        <w:rPr>
          <w:rFonts w:ascii="Calibri" w:hAnsi="Calibri" w:cs="Calibri"/>
        </w:rPr>
        <w:t>The author</w:t>
      </w:r>
      <w:ins w:id="113" w:author="Stern, Caitlin A (DFG)" w:date="2024-11-14T17:13:00Z" w16du:dateUtc="2024-11-15T02:13:00Z">
        <w:r w:rsidR="00340F55">
          <w:rPr>
            <w:rFonts w:ascii="Calibri" w:hAnsi="Calibri" w:cs="Calibri"/>
          </w:rPr>
          <w:t>s</w:t>
        </w:r>
      </w:ins>
      <w:r w:rsidR="00BC4B1C" w:rsidRPr="009E2585">
        <w:rPr>
          <w:rFonts w:ascii="Calibri" w:hAnsi="Calibri" w:cs="Calibri"/>
        </w:rPr>
        <w:t xml:space="preserve"> rated SEO DSR Level 2 </w:t>
      </w:r>
      <w:r w:rsidR="0048250C" w:rsidRPr="009E2585">
        <w:rPr>
          <w:rFonts w:ascii="Calibri" w:hAnsi="Calibri" w:cs="Calibri"/>
        </w:rPr>
        <w:t xml:space="preserve">overall </w:t>
      </w:r>
      <w:del w:id="114" w:author="Stern, Caitlin A (DFG)" w:date="2024-11-14T17:01:00Z" w16du:dateUtc="2024-11-15T02:01:00Z">
        <w:r w:rsidR="00BC4B1C" w:rsidRPr="009E2585" w:rsidDel="0026564F">
          <w:rPr>
            <w:rFonts w:ascii="Calibri" w:hAnsi="Calibri" w:cs="Calibri"/>
          </w:rPr>
          <w:delText>because of</w:delText>
        </w:r>
      </w:del>
      <w:ins w:id="115" w:author="Stern, Caitlin A (DFG)" w:date="2024-11-14T17:01:00Z" w16du:dateUtc="2024-11-15T02:01:00Z">
        <w:r w:rsidR="0026564F">
          <w:rPr>
            <w:rFonts w:ascii="Calibri" w:hAnsi="Calibri" w:cs="Calibri"/>
          </w:rPr>
          <w:t>due to</w:t>
        </w:r>
      </w:ins>
      <w:r w:rsidR="00BC4B1C" w:rsidRPr="009E2585">
        <w:rPr>
          <w:rFonts w:ascii="Calibri" w:hAnsi="Calibri" w:cs="Calibri"/>
        </w:rPr>
        <w:t xml:space="preserve"> </w:t>
      </w:r>
      <w:r w:rsidR="00097D13" w:rsidRPr="009E2585">
        <w:rPr>
          <w:rFonts w:ascii="Calibri" w:hAnsi="Calibri" w:cs="Calibri"/>
        </w:rPr>
        <w:t>lack of survey data, rapid changes in stock abundance</w:t>
      </w:r>
      <w:ins w:id="116" w:author="Stern, Caitlin A (DFG)" w:date="2024-11-14T17:01:00Z" w16du:dateUtc="2024-11-15T02:01:00Z">
        <w:r w:rsidR="0026564F">
          <w:rPr>
            <w:rFonts w:ascii="Calibri" w:hAnsi="Calibri" w:cs="Calibri"/>
          </w:rPr>
          <w:t>,</w:t>
        </w:r>
      </w:ins>
      <w:del w:id="117" w:author="Stern, Caitlin A (DFG)" w:date="2024-11-14T17:01:00Z" w16du:dateUtc="2024-11-15T02:01:00Z">
        <w:r w:rsidR="00097D13" w:rsidRPr="009E2585" w:rsidDel="0026564F">
          <w:rPr>
            <w:rFonts w:ascii="Calibri" w:hAnsi="Calibri" w:cs="Calibri"/>
          </w:rPr>
          <w:delText xml:space="preserve"> (of a long-lived species</w:delText>
        </w:r>
      </w:del>
      <w:r w:rsidR="00097D13" w:rsidRPr="009E2585">
        <w:rPr>
          <w:rFonts w:ascii="Calibri" w:hAnsi="Calibri" w:cs="Calibri"/>
        </w:rPr>
        <w:t xml:space="preserve"> </w:t>
      </w:r>
      <w:r w:rsidR="00CE50EA" w:rsidRPr="009E2585">
        <w:rPr>
          <w:rFonts w:ascii="Calibri" w:hAnsi="Calibri" w:cs="Calibri"/>
        </w:rPr>
        <w:t>and increased bycatch harvest in the longline halibut fishery (</w:t>
      </w:r>
      <w:r w:rsidR="00AF4750" w:rsidRPr="009E2585">
        <w:rPr>
          <w:rFonts w:ascii="Calibri" w:hAnsi="Calibri" w:cs="Calibri"/>
        </w:rPr>
        <w:t>the only allowed harvest of YE).</w:t>
      </w:r>
      <w:r w:rsidR="00C962CC" w:rsidRPr="009E2585">
        <w:rPr>
          <w:rFonts w:ascii="Calibri" w:hAnsi="Calibri" w:cs="Calibri"/>
        </w:rPr>
        <w:t xml:space="preserve"> </w:t>
      </w:r>
      <w:commentRangeStart w:id="118"/>
      <w:r w:rsidR="00C962CC" w:rsidRPr="009E2585">
        <w:rPr>
          <w:rFonts w:ascii="Calibri" w:hAnsi="Calibri" w:cs="Calibri"/>
        </w:rPr>
        <w:t xml:space="preserve">Because of this Level 2 overall risk level, the author recommended a </w:t>
      </w:r>
      <w:r w:rsidR="00E358FD" w:rsidRPr="009E2585">
        <w:rPr>
          <w:rFonts w:ascii="Calibri" w:hAnsi="Calibri" w:cs="Calibri"/>
        </w:rPr>
        <w:t>20% reduction in the YE ABC.</w:t>
      </w:r>
      <w:commentRangeEnd w:id="118"/>
      <w:r w:rsidR="00C5487D">
        <w:rPr>
          <w:rStyle w:val="CommentReference"/>
        </w:rPr>
        <w:commentReference w:id="118"/>
      </w:r>
    </w:p>
    <w:p w14:paraId="5EAF4595" w14:textId="62798FE9" w:rsidR="00305B5E" w:rsidRPr="009E2585" w:rsidRDefault="00F23E7C" w:rsidP="00274615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>Plan Team</w:t>
      </w:r>
      <w:r w:rsidRPr="009E2585">
        <w:rPr>
          <w:rFonts w:ascii="Calibri" w:hAnsi="Calibri" w:cs="Calibri"/>
        </w:rPr>
        <w:t xml:space="preserve">: </w:t>
      </w:r>
      <w:r w:rsidR="00305B5E" w:rsidRPr="009E2585">
        <w:rPr>
          <w:rFonts w:ascii="Calibri" w:hAnsi="Calibri" w:cs="Calibri"/>
        </w:rPr>
        <w:t xml:space="preserve">The </w:t>
      </w:r>
      <w:r w:rsidRPr="009E2585">
        <w:rPr>
          <w:rFonts w:ascii="Calibri" w:hAnsi="Calibri" w:cs="Calibri"/>
        </w:rPr>
        <w:t xml:space="preserve">PT </w:t>
      </w:r>
      <w:r w:rsidR="00305B5E" w:rsidRPr="009E2585">
        <w:rPr>
          <w:rFonts w:ascii="Calibri" w:hAnsi="Calibri" w:cs="Calibri"/>
        </w:rPr>
        <w:t xml:space="preserve">discussed </w:t>
      </w:r>
      <w:r w:rsidR="000060D3" w:rsidRPr="009E2585">
        <w:rPr>
          <w:rFonts w:ascii="Calibri" w:hAnsi="Calibri" w:cs="Calibri"/>
        </w:rPr>
        <w:t xml:space="preserve">the </w:t>
      </w:r>
      <w:ins w:id="119" w:author="Stern, Caitlin A (DFG)" w:date="2024-11-14T17:02:00Z" w16du:dateUtc="2024-11-15T02:02:00Z">
        <w:r w:rsidR="00D4796A">
          <w:rPr>
            <w:rFonts w:ascii="Calibri" w:hAnsi="Calibri" w:cs="Calibri"/>
          </w:rPr>
          <w:t xml:space="preserve">authors’ </w:t>
        </w:r>
      </w:ins>
      <w:r w:rsidR="000060D3" w:rsidRPr="009E2585">
        <w:rPr>
          <w:rFonts w:ascii="Calibri" w:hAnsi="Calibri" w:cs="Calibri"/>
        </w:rPr>
        <w:t>Level 2</w:t>
      </w:r>
      <w:ins w:id="120" w:author="Stern, Caitlin A (DFG)" w:date="2024-11-14T17:02:00Z" w16du:dateUtc="2024-11-15T02:02:00Z">
        <w:r w:rsidR="00D4796A">
          <w:rPr>
            <w:rFonts w:ascii="Calibri" w:hAnsi="Calibri" w:cs="Calibri"/>
          </w:rPr>
          <w:t xml:space="preserve"> rating for</w:t>
        </w:r>
      </w:ins>
      <w:r w:rsidR="000060D3" w:rsidRPr="009E2585">
        <w:rPr>
          <w:rFonts w:ascii="Calibri" w:hAnsi="Calibri" w:cs="Calibri"/>
        </w:rPr>
        <w:t xml:space="preserve"> Fishery Performance </w:t>
      </w:r>
      <w:r w:rsidR="00447201" w:rsidRPr="009E2585">
        <w:rPr>
          <w:rFonts w:ascii="Calibri" w:hAnsi="Calibri" w:cs="Calibri"/>
        </w:rPr>
        <w:t>C</w:t>
      </w:r>
      <w:r w:rsidR="000060D3" w:rsidRPr="009E2585">
        <w:rPr>
          <w:rFonts w:ascii="Calibri" w:hAnsi="Calibri" w:cs="Calibri"/>
        </w:rPr>
        <w:t xml:space="preserve">onsiderations and </w:t>
      </w:r>
      <w:r w:rsidR="00447201" w:rsidRPr="009E2585">
        <w:rPr>
          <w:rFonts w:ascii="Calibri" w:hAnsi="Calibri" w:cs="Calibri"/>
        </w:rPr>
        <w:t xml:space="preserve">advised that </w:t>
      </w:r>
      <w:ins w:id="121" w:author="Stern, Caitlin A (DFG)" w:date="2024-11-14T17:02:00Z" w16du:dateUtc="2024-11-15T02:02:00Z">
        <w:r w:rsidR="00D4796A">
          <w:rPr>
            <w:rFonts w:ascii="Calibri" w:hAnsi="Calibri" w:cs="Calibri"/>
          </w:rPr>
          <w:t xml:space="preserve">a Level 2 rating </w:t>
        </w:r>
        <w:r w:rsidR="004A0EF1">
          <w:rPr>
            <w:rFonts w:ascii="Calibri" w:hAnsi="Calibri" w:cs="Calibri"/>
          </w:rPr>
          <w:t xml:space="preserve">could be justified by, e.g., a decrease in </w:t>
        </w:r>
      </w:ins>
      <w:del w:id="122" w:author="Stern, Caitlin A (DFG)" w:date="2024-11-14T17:02:00Z" w16du:dateUtc="2024-11-15T02:02:00Z">
        <w:r w:rsidR="00447201" w:rsidRPr="009E2585" w:rsidDel="004A0EF1">
          <w:rPr>
            <w:rFonts w:ascii="Calibri" w:hAnsi="Calibri" w:cs="Calibri"/>
          </w:rPr>
          <w:delText xml:space="preserve">if the </w:delText>
        </w:r>
      </w:del>
      <w:r w:rsidR="00447201" w:rsidRPr="009E2585">
        <w:rPr>
          <w:rFonts w:ascii="Calibri" w:hAnsi="Calibri" w:cs="Calibri"/>
        </w:rPr>
        <w:t xml:space="preserve">CPUE </w:t>
      </w:r>
      <w:del w:id="123" w:author="Stern, Caitlin A (DFG)" w:date="2024-11-14T17:03:00Z" w16du:dateUtc="2024-11-15T02:03:00Z">
        <w:r w:rsidR="00447201" w:rsidRPr="009E2585" w:rsidDel="004A0EF1">
          <w:rPr>
            <w:rFonts w:ascii="Calibri" w:hAnsi="Calibri" w:cs="Calibri"/>
          </w:rPr>
          <w:delText>had decreased</w:delText>
        </w:r>
        <w:r w:rsidR="00037FB1" w:rsidRPr="009E2585" w:rsidDel="004A0EF1">
          <w:rPr>
            <w:rFonts w:ascii="Calibri" w:hAnsi="Calibri" w:cs="Calibri"/>
          </w:rPr>
          <w:delText xml:space="preserve"> </w:delText>
        </w:r>
      </w:del>
      <w:r w:rsidR="00037FB1" w:rsidRPr="009E2585">
        <w:rPr>
          <w:rFonts w:ascii="Calibri" w:hAnsi="Calibri" w:cs="Calibri"/>
        </w:rPr>
        <w:t xml:space="preserve">in the </w:t>
      </w:r>
      <w:ins w:id="124" w:author="Stern, Caitlin A (DFG)" w:date="2024-11-14T17:03:00Z" w16du:dateUtc="2024-11-15T02:03:00Z">
        <w:r w:rsidR="004A0EF1">
          <w:rPr>
            <w:rFonts w:ascii="Calibri" w:hAnsi="Calibri" w:cs="Calibri"/>
          </w:rPr>
          <w:t xml:space="preserve">directed </w:t>
        </w:r>
      </w:ins>
      <w:r w:rsidR="00037FB1" w:rsidRPr="009E2585">
        <w:rPr>
          <w:rFonts w:ascii="Calibri" w:hAnsi="Calibri" w:cs="Calibri"/>
        </w:rPr>
        <w:t>fishery</w:t>
      </w:r>
      <w:r w:rsidR="00447201" w:rsidRPr="009E2585">
        <w:rPr>
          <w:rFonts w:ascii="Calibri" w:hAnsi="Calibri" w:cs="Calibri"/>
        </w:rPr>
        <w:t xml:space="preserve">, </w:t>
      </w:r>
      <w:del w:id="125" w:author="Stern, Caitlin A (DFG)" w:date="2024-11-14T17:03:00Z" w16du:dateUtc="2024-11-15T02:03:00Z">
        <w:r w:rsidR="00447201" w:rsidRPr="009E2585" w:rsidDel="004A0EF1">
          <w:rPr>
            <w:rFonts w:ascii="Calibri" w:hAnsi="Calibri" w:cs="Calibri"/>
          </w:rPr>
          <w:delText xml:space="preserve">this may </w:delText>
        </w:r>
        <w:r w:rsidR="00756DAB" w:rsidRPr="009E2585" w:rsidDel="004A0EF1">
          <w:rPr>
            <w:rFonts w:ascii="Calibri" w:hAnsi="Calibri" w:cs="Calibri"/>
          </w:rPr>
          <w:delText xml:space="preserve">lead to concerns but increased catch </w:delText>
        </w:r>
        <w:r w:rsidR="00920A98" w:rsidRPr="009E2585" w:rsidDel="004A0EF1">
          <w:rPr>
            <w:rFonts w:ascii="Calibri" w:hAnsi="Calibri" w:cs="Calibri"/>
          </w:rPr>
          <w:delText>without this ki</w:delText>
        </w:r>
        <w:r w:rsidR="00485E72" w:rsidRPr="009E2585" w:rsidDel="004A0EF1">
          <w:rPr>
            <w:rFonts w:ascii="Calibri" w:hAnsi="Calibri" w:cs="Calibri"/>
          </w:rPr>
          <w:delText>n</w:delText>
        </w:r>
        <w:r w:rsidR="00920A98" w:rsidRPr="009E2585" w:rsidDel="004A0EF1">
          <w:rPr>
            <w:rFonts w:ascii="Calibri" w:hAnsi="Calibri" w:cs="Calibri"/>
          </w:rPr>
          <w:delText xml:space="preserve">d of CPUE metric </w:delText>
        </w:r>
        <w:r w:rsidR="00756DAB" w:rsidRPr="009E2585" w:rsidDel="004A0EF1">
          <w:rPr>
            <w:rFonts w:ascii="Calibri" w:hAnsi="Calibri" w:cs="Calibri"/>
          </w:rPr>
          <w:delText>would not</w:delText>
        </w:r>
      </w:del>
      <w:ins w:id="126" w:author="Stern, Caitlin A (DFG)" w:date="2024-11-14T17:03:00Z" w16du:dateUtc="2024-11-15T02:03:00Z">
        <w:r w:rsidR="004A0EF1">
          <w:rPr>
            <w:rFonts w:ascii="Calibri" w:hAnsi="Calibri" w:cs="Calibri"/>
          </w:rPr>
          <w:t>but that increased</w:t>
        </w:r>
        <w:r w:rsidR="008B234F">
          <w:rPr>
            <w:rFonts w:ascii="Calibri" w:hAnsi="Calibri" w:cs="Calibri"/>
          </w:rPr>
          <w:t xml:space="preserve"> incidental catch</w:t>
        </w:r>
        <w:r w:rsidR="004A0EF1">
          <w:rPr>
            <w:rFonts w:ascii="Calibri" w:hAnsi="Calibri" w:cs="Calibri"/>
          </w:rPr>
          <w:t xml:space="preserve"> does not</w:t>
        </w:r>
      </w:ins>
      <w:r w:rsidR="00756DAB" w:rsidRPr="009E2585">
        <w:rPr>
          <w:rFonts w:ascii="Calibri" w:hAnsi="Calibri" w:cs="Calibri"/>
        </w:rPr>
        <w:t xml:space="preserve"> merit </w:t>
      </w:r>
      <w:ins w:id="127" w:author="Stern, Caitlin A (DFG)" w:date="2024-11-14T17:03:00Z" w16du:dateUtc="2024-11-15T02:03:00Z">
        <w:r w:rsidR="004A0EF1">
          <w:rPr>
            <w:rFonts w:ascii="Calibri" w:hAnsi="Calibri" w:cs="Calibri"/>
          </w:rPr>
          <w:t xml:space="preserve">a </w:t>
        </w:r>
      </w:ins>
      <w:r w:rsidR="00A47083" w:rsidRPr="009E2585">
        <w:rPr>
          <w:rFonts w:ascii="Calibri" w:hAnsi="Calibri" w:cs="Calibri"/>
        </w:rPr>
        <w:t>Level</w:t>
      </w:r>
      <w:r w:rsidR="00756DAB" w:rsidRPr="009E2585">
        <w:rPr>
          <w:rFonts w:ascii="Calibri" w:hAnsi="Calibri" w:cs="Calibri"/>
        </w:rPr>
        <w:t xml:space="preserve"> 2</w:t>
      </w:r>
      <w:r w:rsidR="00A17F74" w:rsidRPr="009E2585">
        <w:rPr>
          <w:rFonts w:ascii="Calibri" w:hAnsi="Calibri" w:cs="Calibri"/>
        </w:rPr>
        <w:t xml:space="preserve"> </w:t>
      </w:r>
      <w:ins w:id="128" w:author="Stern, Caitlin A (DFG)" w:date="2024-11-14T17:03:00Z" w16du:dateUtc="2024-11-15T02:03:00Z">
        <w:r w:rsidR="004A0EF1">
          <w:rPr>
            <w:rFonts w:ascii="Calibri" w:hAnsi="Calibri" w:cs="Calibri"/>
          </w:rPr>
          <w:t xml:space="preserve">rating </w:t>
        </w:r>
      </w:ins>
      <w:r w:rsidR="00A17F74" w:rsidRPr="009E2585">
        <w:rPr>
          <w:rFonts w:ascii="Calibri" w:hAnsi="Calibri" w:cs="Calibri"/>
        </w:rPr>
        <w:t>in this category</w:t>
      </w:r>
      <w:r w:rsidR="00DD4111" w:rsidRPr="009E2585">
        <w:rPr>
          <w:rFonts w:ascii="Calibri" w:hAnsi="Calibri" w:cs="Calibri"/>
        </w:rPr>
        <w:t>.</w:t>
      </w:r>
    </w:p>
    <w:p w14:paraId="306D2CC2" w14:textId="37491753" w:rsidR="00C24C01" w:rsidRPr="009E2585" w:rsidRDefault="00A25D63" w:rsidP="00013AE3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</w:rPr>
        <w:t xml:space="preserve">There was </w:t>
      </w:r>
      <w:r w:rsidR="0048250C" w:rsidRPr="009E2585">
        <w:rPr>
          <w:rFonts w:ascii="Calibri" w:hAnsi="Calibri" w:cs="Calibri"/>
        </w:rPr>
        <w:t xml:space="preserve">lengthy </w:t>
      </w:r>
      <w:r w:rsidR="000F57A3" w:rsidRPr="009E2585">
        <w:rPr>
          <w:rFonts w:ascii="Calibri" w:hAnsi="Calibri" w:cs="Calibri"/>
        </w:rPr>
        <w:t>discussion over th</w:t>
      </w:r>
      <w:ins w:id="129" w:author="Stern, Caitlin A (DFG)" w:date="2024-11-14T17:03:00Z" w16du:dateUtc="2024-11-15T02:03:00Z">
        <w:r w:rsidR="008B234F">
          <w:rPr>
            <w:rFonts w:ascii="Calibri" w:hAnsi="Calibri" w:cs="Calibri"/>
          </w:rPr>
          <w:t>e</w:t>
        </w:r>
      </w:ins>
      <w:del w:id="130" w:author="Stern, Caitlin A (DFG)" w:date="2024-11-14T17:03:00Z" w16du:dateUtc="2024-11-15T02:03:00Z">
        <w:r w:rsidR="000F57A3" w:rsidRPr="009E2585" w:rsidDel="008B234F">
          <w:rPr>
            <w:rFonts w:ascii="Calibri" w:hAnsi="Calibri" w:cs="Calibri"/>
          </w:rPr>
          <w:delText>is</w:delText>
        </w:r>
      </w:del>
      <w:r w:rsidR="000F57A3" w:rsidRPr="009E2585">
        <w:rPr>
          <w:rFonts w:ascii="Calibri" w:hAnsi="Calibri" w:cs="Calibri"/>
        </w:rPr>
        <w:t xml:space="preserve"> large change in </w:t>
      </w:r>
      <w:ins w:id="131" w:author="Stern, Caitlin A (DFG)" w:date="2024-11-14T17:03:00Z" w16du:dateUtc="2024-11-15T02:03:00Z">
        <w:r w:rsidR="008B234F">
          <w:rPr>
            <w:rFonts w:ascii="Calibri" w:hAnsi="Calibri" w:cs="Calibri"/>
          </w:rPr>
          <w:t xml:space="preserve">the value of </w:t>
        </w:r>
      </w:ins>
      <w:r w:rsidR="000F57A3" w:rsidRPr="009E2585">
        <w:rPr>
          <w:rFonts w:ascii="Calibri" w:hAnsi="Calibri" w:cs="Calibri"/>
        </w:rPr>
        <w:t>natural mortality</w:t>
      </w:r>
      <w:r w:rsidR="00A03A11" w:rsidRPr="009E2585">
        <w:rPr>
          <w:rFonts w:ascii="Calibri" w:hAnsi="Calibri" w:cs="Calibri"/>
        </w:rPr>
        <w:t xml:space="preserve"> used for </w:t>
      </w:r>
      <w:r w:rsidR="004A6992" w:rsidRPr="009E2585">
        <w:rPr>
          <w:rFonts w:ascii="Calibri" w:hAnsi="Calibri" w:cs="Calibri"/>
        </w:rPr>
        <w:t>YE</w:t>
      </w:r>
      <w:ins w:id="132" w:author="Stern, Caitlin A (DFG)" w:date="2024-11-14T17:03:00Z" w16du:dateUtc="2024-11-15T02:03:00Z">
        <w:r w:rsidR="008B234F">
          <w:rPr>
            <w:rFonts w:ascii="Calibri" w:hAnsi="Calibri" w:cs="Calibri"/>
          </w:rPr>
          <w:t>.</w:t>
        </w:r>
      </w:ins>
      <w:del w:id="133" w:author="Stern, Caitlin A (DFG)" w:date="2024-11-14T17:03:00Z" w16du:dateUtc="2024-11-15T02:03:00Z">
        <w:r w:rsidR="00A03A11" w:rsidRPr="009E2585" w:rsidDel="008B234F">
          <w:rPr>
            <w:rFonts w:ascii="Calibri" w:hAnsi="Calibri" w:cs="Calibri"/>
          </w:rPr>
          <w:delText>;</w:delText>
        </w:r>
      </w:del>
      <w:r w:rsidR="00A03A11" w:rsidRPr="009E2585">
        <w:rPr>
          <w:rFonts w:ascii="Calibri" w:hAnsi="Calibri" w:cs="Calibri"/>
        </w:rPr>
        <w:t xml:space="preserve"> </w:t>
      </w:r>
      <w:del w:id="134" w:author="Stern, Caitlin A (DFG)" w:date="2024-11-14T17:04:00Z" w16du:dateUtc="2024-11-15T02:04:00Z">
        <w:r w:rsidR="00A03A11" w:rsidRPr="009E2585" w:rsidDel="008B234F">
          <w:rPr>
            <w:rFonts w:ascii="Calibri" w:hAnsi="Calibri" w:cs="Calibri"/>
          </w:rPr>
          <w:delText xml:space="preserve">they </w:delText>
        </w:r>
        <w:r w:rsidR="00F57293" w:rsidRPr="009E2585" w:rsidDel="008B234F">
          <w:rPr>
            <w:rFonts w:ascii="Calibri" w:hAnsi="Calibri" w:cs="Calibri"/>
          </w:rPr>
          <w:delText>are</w:delText>
        </w:r>
        <w:r w:rsidR="003C580D" w:rsidRPr="009E2585" w:rsidDel="008B234F">
          <w:rPr>
            <w:rFonts w:ascii="Calibri" w:hAnsi="Calibri" w:cs="Calibri"/>
          </w:rPr>
          <w:delText xml:space="preserve"> </w:delText>
        </w:r>
        <w:r w:rsidR="0048250C" w:rsidRPr="009E2585" w:rsidDel="008B234F">
          <w:rPr>
            <w:rFonts w:ascii="Calibri" w:hAnsi="Calibri" w:cs="Calibri"/>
          </w:rPr>
          <w:delText xml:space="preserve">a </w:delText>
        </w:r>
        <w:r w:rsidR="003C580D" w:rsidRPr="009E2585" w:rsidDel="008B234F">
          <w:rPr>
            <w:rFonts w:ascii="Calibri" w:hAnsi="Calibri" w:cs="Calibri"/>
          </w:rPr>
          <w:delText>long</w:delText>
        </w:r>
        <w:r w:rsidR="00F57293" w:rsidRPr="009E2585" w:rsidDel="008B234F">
          <w:rPr>
            <w:rFonts w:ascii="Calibri" w:hAnsi="Calibri" w:cs="Calibri"/>
          </w:rPr>
          <w:delText>-</w:delText>
        </w:r>
        <w:r w:rsidR="003C580D" w:rsidRPr="009E2585" w:rsidDel="008B234F">
          <w:rPr>
            <w:rFonts w:ascii="Calibri" w:hAnsi="Calibri" w:cs="Calibri"/>
          </w:rPr>
          <w:delText>lived species, if this recommended natural mortality rate was used</w:delText>
        </w:r>
        <w:r w:rsidR="009128A7" w:rsidRPr="009E2585" w:rsidDel="008B234F">
          <w:rPr>
            <w:rFonts w:ascii="Calibri" w:hAnsi="Calibri" w:cs="Calibri"/>
          </w:rPr>
          <w:delText>, th</w:delText>
        </w:r>
        <w:r w:rsidR="00485E72" w:rsidRPr="009E2585" w:rsidDel="008B234F">
          <w:rPr>
            <w:rFonts w:ascii="Calibri" w:hAnsi="Calibri" w:cs="Calibri"/>
          </w:rPr>
          <w:delText>i</w:delText>
        </w:r>
        <w:r w:rsidR="00861E72" w:rsidRPr="009E2585" w:rsidDel="008B234F">
          <w:rPr>
            <w:rFonts w:ascii="Calibri" w:hAnsi="Calibri" w:cs="Calibri"/>
          </w:rPr>
          <w:delText>s</w:delText>
        </w:r>
        <w:r w:rsidR="009128A7" w:rsidRPr="009E2585" w:rsidDel="008B234F">
          <w:rPr>
            <w:rFonts w:ascii="Calibri" w:hAnsi="Calibri" w:cs="Calibri"/>
          </w:rPr>
          <w:delText xml:space="preserve"> change </w:delText>
        </w:r>
        <w:r w:rsidR="00013AE3" w:rsidRPr="009E2585" w:rsidDel="008B234F">
          <w:rPr>
            <w:rFonts w:ascii="Calibri" w:hAnsi="Calibri" w:cs="Calibri"/>
          </w:rPr>
          <w:delText>would be</w:delText>
        </w:r>
        <w:r w:rsidR="009128A7" w:rsidRPr="009E2585" w:rsidDel="008B234F">
          <w:rPr>
            <w:rFonts w:ascii="Calibri" w:hAnsi="Calibri" w:cs="Calibri"/>
          </w:rPr>
          <w:delText xml:space="preserve"> substantial</w:delText>
        </w:r>
        <w:r w:rsidR="00274615" w:rsidRPr="009E2585" w:rsidDel="008B234F">
          <w:rPr>
            <w:rFonts w:ascii="Calibri" w:hAnsi="Calibri" w:cs="Calibri"/>
          </w:rPr>
          <w:delText>.</w:delText>
        </w:r>
        <w:r w:rsidR="00C24C01" w:rsidRPr="009E2585" w:rsidDel="008B234F">
          <w:rPr>
            <w:rFonts w:ascii="Calibri" w:hAnsi="Calibri" w:cs="Calibri"/>
          </w:rPr>
          <w:delText xml:space="preserve"> </w:delText>
        </w:r>
      </w:del>
      <w:r w:rsidR="00C24C01" w:rsidRPr="009E2585">
        <w:rPr>
          <w:rFonts w:ascii="Calibri" w:hAnsi="Calibri" w:cs="Calibri"/>
        </w:rPr>
        <w:t>There is still an increase in ABC even with the old natural mortality</w:t>
      </w:r>
      <w:ins w:id="135" w:author="Stern, Caitlin A (DFG)" w:date="2024-11-14T17:04:00Z" w16du:dateUtc="2024-11-15T02:04:00Z">
        <w:r w:rsidR="00BF61F5">
          <w:rPr>
            <w:rFonts w:ascii="Calibri" w:hAnsi="Calibri" w:cs="Calibri"/>
          </w:rPr>
          <w:t xml:space="preserve"> value</w:t>
        </w:r>
      </w:ins>
      <w:ins w:id="136" w:author="Stern, Caitlin A (DFG)" w:date="2024-11-14T17:14:00Z" w16du:dateUtc="2024-11-15T02:14:00Z">
        <w:r w:rsidR="00813087">
          <w:rPr>
            <w:rFonts w:ascii="Calibri" w:hAnsi="Calibri" w:cs="Calibri"/>
          </w:rPr>
          <w:t xml:space="preserve"> due to the increase in </w:t>
        </w:r>
        <w:r w:rsidR="008E27A4">
          <w:rPr>
            <w:rFonts w:ascii="Calibri" w:hAnsi="Calibri" w:cs="Calibri"/>
          </w:rPr>
          <w:t>estimated biomass</w:t>
        </w:r>
      </w:ins>
      <w:r w:rsidR="00C24C01" w:rsidRPr="009E2585">
        <w:rPr>
          <w:rFonts w:ascii="Calibri" w:hAnsi="Calibri" w:cs="Calibri"/>
        </w:rPr>
        <w:t>.</w:t>
      </w:r>
    </w:p>
    <w:p w14:paraId="62141BBC" w14:textId="439038E6" w:rsidR="00AB70CD" w:rsidRPr="009E2585" w:rsidRDefault="00363346" w:rsidP="00035D48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 xml:space="preserve">The Plan Team </w:t>
      </w:r>
      <w:r w:rsidR="00E67A90" w:rsidRPr="009E2585">
        <w:rPr>
          <w:rFonts w:ascii="Calibri" w:hAnsi="Calibri" w:cs="Calibri"/>
          <w:b/>
          <w:bCs/>
        </w:rPr>
        <w:t xml:space="preserve">recommended </w:t>
      </w:r>
      <w:r w:rsidR="001A21EA" w:rsidRPr="009E2585">
        <w:rPr>
          <w:rFonts w:ascii="Calibri" w:hAnsi="Calibri" w:cs="Calibri"/>
          <w:b/>
          <w:bCs/>
        </w:rPr>
        <w:t>continuing to use M</w:t>
      </w:r>
      <w:r w:rsidR="0048250C" w:rsidRPr="009E2585">
        <w:rPr>
          <w:rFonts w:ascii="Calibri" w:hAnsi="Calibri" w:cs="Calibri"/>
          <w:b/>
          <w:bCs/>
        </w:rPr>
        <w:t xml:space="preserve"> </w:t>
      </w:r>
      <w:r w:rsidR="001A21EA" w:rsidRPr="009E2585">
        <w:rPr>
          <w:rFonts w:ascii="Calibri" w:hAnsi="Calibri" w:cs="Calibri"/>
          <w:b/>
          <w:bCs/>
        </w:rPr>
        <w:t>=</w:t>
      </w:r>
      <w:r w:rsidR="0048250C" w:rsidRPr="009E2585">
        <w:rPr>
          <w:rFonts w:ascii="Calibri" w:hAnsi="Calibri" w:cs="Calibri"/>
          <w:b/>
          <w:bCs/>
        </w:rPr>
        <w:t xml:space="preserve"> 0</w:t>
      </w:r>
      <w:r w:rsidR="001A21EA" w:rsidRPr="009E2585">
        <w:rPr>
          <w:rFonts w:ascii="Calibri" w:hAnsi="Calibri" w:cs="Calibri"/>
          <w:b/>
          <w:bCs/>
        </w:rPr>
        <w:t xml:space="preserve">.02 and not </w:t>
      </w:r>
      <w:ins w:id="137" w:author="Stern, Caitlin A (DFG)" w:date="2024-11-14T17:04:00Z" w16du:dateUtc="2024-11-15T02:04:00Z">
        <w:r w:rsidR="00BF61F5">
          <w:rPr>
            <w:rFonts w:ascii="Calibri" w:hAnsi="Calibri" w:cs="Calibri"/>
            <w:b/>
            <w:bCs/>
          </w:rPr>
          <w:t xml:space="preserve">M = </w:t>
        </w:r>
      </w:ins>
      <w:r w:rsidR="0048250C" w:rsidRPr="009E2585">
        <w:rPr>
          <w:rFonts w:ascii="Calibri" w:hAnsi="Calibri" w:cs="Calibri"/>
          <w:b/>
          <w:bCs/>
        </w:rPr>
        <w:t>0</w:t>
      </w:r>
      <w:r w:rsidR="001A21EA" w:rsidRPr="009E2585">
        <w:rPr>
          <w:rFonts w:ascii="Calibri" w:hAnsi="Calibri" w:cs="Calibri"/>
          <w:b/>
          <w:bCs/>
        </w:rPr>
        <w:t>.044</w:t>
      </w:r>
      <w:r w:rsidR="0032030A" w:rsidRPr="009E2585">
        <w:rPr>
          <w:rFonts w:ascii="Calibri" w:hAnsi="Calibri" w:cs="Calibri"/>
          <w:b/>
          <w:bCs/>
        </w:rPr>
        <w:t>,</w:t>
      </w:r>
      <w:r w:rsidR="001A21EA" w:rsidRPr="009E2585">
        <w:rPr>
          <w:rFonts w:ascii="Calibri" w:hAnsi="Calibri" w:cs="Calibri"/>
          <w:b/>
          <w:bCs/>
        </w:rPr>
        <w:t xml:space="preserve"> which was recommended by the author </w:t>
      </w:r>
      <w:r w:rsidR="00A270DC" w:rsidRPr="009E2585">
        <w:rPr>
          <w:rFonts w:ascii="Calibri" w:hAnsi="Calibri" w:cs="Calibri"/>
          <w:b/>
          <w:bCs/>
        </w:rPr>
        <w:t xml:space="preserve">based </w:t>
      </w:r>
      <w:r w:rsidR="00334D0A" w:rsidRPr="009E2585">
        <w:rPr>
          <w:rFonts w:ascii="Calibri" w:hAnsi="Calibri" w:cs="Calibri"/>
          <w:b/>
          <w:bCs/>
        </w:rPr>
        <w:t>on the CIE</w:t>
      </w:r>
      <w:ins w:id="138" w:author="Stern, Caitlin A (DFG)" w:date="2024-11-14T17:04:00Z" w16du:dateUtc="2024-11-15T02:04:00Z">
        <w:r w:rsidR="00BF61F5">
          <w:rPr>
            <w:rFonts w:ascii="Calibri" w:hAnsi="Calibri" w:cs="Calibri"/>
            <w:b/>
            <w:bCs/>
          </w:rPr>
          <w:t xml:space="preserve"> review</w:t>
        </w:r>
      </w:ins>
      <w:r w:rsidR="0032030A" w:rsidRPr="009E2585">
        <w:rPr>
          <w:rFonts w:ascii="Calibri" w:hAnsi="Calibri" w:cs="Calibri"/>
          <w:b/>
          <w:bCs/>
        </w:rPr>
        <w:t>.</w:t>
      </w:r>
      <w:r w:rsidR="00334D0A" w:rsidRPr="009E2585">
        <w:rPr>
          <w:rFonts w:ascii="Calibri" w:hAnsi="Calibri" w:cs="Calibri"/>
        </w:rPr>
        <w:t xml:space="preserve"> </w:t>
      </w:r>
      <w:r w:rsidR="001A21EA" w:rsidRPr="009E2585">
        <w:rPr>
          <w:rFonts w:ascii="Calibri" w:hAnsi="Calibri" w:cs="Calibri"/>
        </w:rPr>
        <w:t xml:space="preserve"> </w:t>
      </w:r>
      <w:r w:rsidR="00CB41E2" w:rsidRPr="009E2585">
        <w:rPr>
          <w:rFonts w:ascii="Calibri" w:hAnsi="Calibri" w:cs="Calibri"/>
        </w:rPr>
        <w:t xml:space="preserve">The Plan Team noted that, because SEO </w:t>
      </w:r>
      <w:r w:rsidR="0074364C" w:rsidRPr="009E2585">
        <w:rPr>
          <w:rFonts w:ascii="Calibri" w:hAnsi="Calibri" w:cs="Calibri"/>
        </w:rPr>
        <w:t>YE</w:t>
      </w:r>
      <w:r w:rsidR="00CB41E2" w:rsidRPr="009E2585">
        <w:rPr>
          <w:rFonts w:ascii="Calibri" w:hAnsi="Calibri" w:cs="Calibri"/>
        </w:rPr>
        <w:t xml:space="preserve"> rockfish is managed as a Tier 5 stock, with F_OFL = M and F_ABC = 0.75 * F_OFL, a change in the value of M has a large impact on reference points and must have strong justification. The historically used value, M = 0.02, is based on a catch-curve analysis of </w:t>
      </w:r>
      <w:r w:rsidR="00E53AB2" w:rsidRPr="009E2585">
        <w:rPr>
          <w:rFonts w:ascii="Calibri" w:hAnsi="Calibri" w:cs="Calibri"/>
        </w:rPr>
        <w:t>YE</w:t>
      </w:r>
      <w:r w:rsidR="00CB41E2" w:rsidRPr="009E2585">
        <w:rPr>
          <w:rFonts w:ascii="Calibri" w:hAnsi="Calibri" w:cs="Calibri"/>
        </w:rPr>
        <w:t xml:space="preserve"> rockfish age data (Green et al. 2015) and there is currently no reason to doubt the validity of this analysis. Jim Thorson noted that his recent paper presents a </w:t>
      </w:r>
      <w:r w:rsidR="003409EE" w:rsidRPr="009E2585">
        <w:rPr>
          <w:rFonts w:ascii="Calibri" w:hAnsi="Calibri" w:cs="Calibri"/>
        </w:rPr>
        <w:t>phylogenetically informed</w:t>
      </w:r>
      <w:r w:rsidR="00CB41E2" w:rsidRPr="009E2585">
        <w:rPr>
          <w:rFonts w:ascii="Calibri" w:hAnsi="Calibri" w:cs="Calibri"/>
        </w:rPr>
        <w:t xml:space="preserve"> method for estimating M based on longevity and/or growth data that could be applied to this stock (Thorson 2024). The </w:t>
      </w:r>
      <w:r w:rsidR="005D3CEC" w:rsidRPr="009E2585">
        <w:rPr>
          <w:rFonts w:ascii="Calibri" w:hAnsi="Calibri" w:cs="Calibri"/>
        </w:rPr>
        <w:t>PT</w:t>
      </w:r>
      <w:r w:rsidR="00CB41E2" w:rsidRPr="009E2585">
        <w:rPr>
          <w:rFonts w:ascii="Calibri" w:hAnsi="Calibri" w:cs="Calibri"/>
        </w:rPr>
        <w:t xml:space="preserve"> concluded that more exploration of alternative methods </w:t>
      </w:r>
      <w:ins w:id="139" w:author="Stern, Caitlin A (DFG)" w:date="2024-11-14T17:05:00Z" w16du:dateUtc="2024-11-15T02:05:00Z">
        <w:r w:rsidR="005E68B7">
          <w:rPr>
            <w:rFonts w:ascii="Calibri" w:hAnsi="Calibri" w:cs="Calibri"/>
          </w:rPr>
          <w:t xml:space="preserve">for </w:t>
        </w:r>
      </w:ins>
      <w:r w:rsidR="00CB41E2" w:rsidRPr="009E2585">
        <w:rPr>
          <w:rFonts w:ascii="Calibri" w:hAnsi="Calibri" w:cs="Calibri"/>
        </w:rPr>
        <w:t xml:space="preserve">calculating M for SEO </w:t>
      </w:r>
      <w:r w:rsidR="008E49E7" w:rsidRPr="009E2585">
        <w:rPr>
          <w:rFonts w:ascii="Calibri" w:hAnsi="Calibri" w:cs="Calibri"/>
        </w:rPr>
        <w:t>YE</w:t>
      </w:r>
      <w:r w:rsidR="00CB41E2" w:rsidRPr="009E2585">
        <w:rPr>
          <w:rFonts w:ascii="Calibri" w:hAnsi="Calibri" w:cs="Calibri"/>
        </w:rPr>
        <w:t xml:space="preserve"> rockfish is required before a shift away from M = 0.02 can be justified.</w:t>
      </w:r>
      <w:r w:rsidR="00E76695" w:rsidRPr="009E2585">
        <w:rPr>
          <w:rFonts w:ascii="Calibri" w:hAnsi="Calibri" w:cs="Calibri"/>
        </w:rPr>
        <w:t xml:space="preserve"> </w:t>
      </w:r>
      <w:ins w:id="140" w:author="Stern, Caitlin A (DFG)" w:date="2024-11-14T17:05:00Z" w16du:dateUtc="2024-11-15T02:05:00Z">
        <w:r w:rsidR="005E68B7">
          <w:rPr>
            <w:rFonts w:ascii="Calibri" w:hAnsi="Calibri" w:cs="Calibri"/>
          </w:rPr>
          <w:t>The Plan Team also noted that</w:t>
        </w:r>
      </w:ins>
      <w:del w:id="141" w:author="Stern, Caitlin A (DFG)" w:date="2024-11-14T17:05:00Z" w16du:dateUtc="2024-11-15T02:05:00Z">
        <w:r w:rsidR="00AB70CD" w:rsidRPr="009E2585" w:rsidDel="005E68B7">
          <w:rPr>
            <w:rFonts w:ascii="Calibri" w:hAnsi="Calibri" w:cs="Calibri"/>
          </w:rPr>
          <w:delText xml:space="preserve">Also, </w:delText>
        </w:r>
      </w:del>
      <w:ins w:id="142" w:author="Stern, Caitlin A (DFG)" w:date="2024-11-14T17:05:00Z" w16du:dateUtc="2024-11-15T02:05:00Z">
        <w:r w:rsidR="00C9001C">
          <w:rPr>
            <w:rFonts w:ascii="Calibri" w:hAnsi="Calibri" w:cs="Calibri"/>
          </w:rPr>
          <w:t xml:space="preserve"> </w:t>
        </w:r>
      </w:ins>
      <w:r w:rsidR="00AB70CD" w:rsidRPr="009E2585">
        <w:rPr>
          <w:rFonts w:ascii="Calibri" w:hAnsi="Calibri" w:cs="Calibri"/>
        </w:rPr>
        <w:t xml:space="preserve">an ABC increase using </w:t>
      </w:r>
      <w:ins w:id="143" w:author="Stern, Caitlin A (DFG)" w:date="2024-11-14T17:05:00Z" w16du:dateUtc="2024-11-15T02:05:00Z">
        <w:r w:rsidR="00C9001C">
          <w:rPr>
            <w:rFonts w:ascii="Calibri" w:hAnsi="Calibri" w:cs="Calibri"/>
          </w:rPr>
          <w:t xml:space="preserve">a </w:t>
        </w:r>
      </w:ins>
      <w:r w:rsidR="00AB70CD" w:rsidRPr="009E2585">
        <w:rPr>
          <w:rFonts w:ascii="Calibri" w:hAnsi="Calibri" w:cs="Calibri"/>
        </w:rPr>
        <w:t>stair</w:t>
      </w:r>
      <w:ins w:id="144" w:author="Stern, Caitlin A (DFG)" w:date="2024-11-14T17:14:00Z" w16du:dateUtc="2024-11-15T02:14:00Z">
        <w:r w:rsidR="003C693F">
          <w:rPr>
            <w:rFonts w:ascii="Calibri" w:hAnsi="Calibri" w:cs="Calibri"/>
          </w:rPr>
          <w:t>-</w:t>
        </w:r>
      </w:ins>
      <w:del w:id="145" w:author="Stern, Caitlin A (DFG)" w:date="2024-11-14T17:14:00Z" w16du:dateUtc="2024-11-15T02:14:00Z">
        <w:r w:rsidR="00AB70CD" w:rsidRPr="009E2585" w:rsidDel="003C693F">
          <w:rPr>
            <w:rFonts w:ascii="Calibri" w:hAnsi="Calibri" w:cs="Calibri"/>
          </w:rPr>
          <w:delText xml:space="preserve"> </w:delText>
        </w:r>
      </w:del>
      <w:r w:rsidR="00AB70CD" w:rsidRPr="009E2585">
        <w:rPr>
          <w:rFonts w:ascii="Calibri" w:hAnsi="Calibri" w:cs="Calibri"/>
        </w:rPr>
        <w:t xml:space="preserve">step </w:t>
      </w:r>
      <w:ins w:id="146" w:author="Stern, Caitlin A (DFG)" w:date="2024-11-14T17:05:00Z" w16du:dateUtc="2024-11-15T02:05:00Z">
        <w:r w:rsidR="00C9001C">
          <w:rPr>
            <w:rFonts w:ascii="Calibri" w:hAnsi="Calibri" w:cs="Calibri"/>
          </w:rPr>
          <w:t xml:space="preserve">approach </w:t>
        </w:r>
      </w:ins>
      <w:r w:rsidR="00AB70CD" w:rsidRPr="009E2585">
        <w:rPr>
          <w:rFonts w:ascii="Calibri" w:hAnsi="Calibri" w:cs="Calibri"/>
        </w:rPr>
        <w:t xml:space="preserve">has been recommended and implemented </w:t>
      </w:r>
      <w:ins w:id="147" w:author="Stern, Caitlin A (DFG)" w:date="2024-11-14T17:05:00Z" w16du:dateUtc="2024-11-15T02:05:00Z">
        <w:r w:rsidR="00C9001C">
          <w:rPr>
            <w:rFonts w:ascii="Calibri" w:hAnsi="Calibri" w:cs="Calibri"/>
          </w:rPr>
          <w:t>for</w:t>
        </w:r>
      </w:ins>
      <w:del w:id="148" w:author="Stern, Caitlin A (DFG)" w:date="2024-11-14T17:05:00Z" w16du:dateUtc="2024-11-15T02:05:00Z">
        <w:r w:rsidR="00AB70CD" w:rsidRPr="009E2585" w:rsidDel="00C9001C">
          <w:rPr>
            <w:rFonts w:ascii="Calibri" w:hAnsi="Calibri" w:cs="Calibri"/>
          </w:rPr>
          <w:delText>with</w:delText>
        </w:r>
      </w:del>
      <w:r w:rsidR="00AB70CD" w:rsidRPr="009E2585">
        <w:rPr>
          <w:rFonts w:ascii="Calibri" w:hAnsi="Calibri" w:cs="Calibri"/>
        </w:rPr>
        <w:t xml:space="preserve"> other assessments</w:t>
      </w:r>
      <w:ins w:id="149" w:author="Stern, Caitlin A (DFG)" w:date="2024-11-14T17:05:00Z" w16du:dateUtc="2024-11-15T02:05:00Z">
        <w:r w:rsidR="00C9001C">
          <w:rPr>
            <w:rFonts w:ascii="Calibri" w:hAnsi="Calibri" w:cs="Calibri"/>
          </w:rPr>
          <w:t>;</w:t>
        </w:r>
      </w:ins>
      <w:del w:id="150" w:author="Stern, Caitlin A (DFG)" w:date="2024-11-14T17:05:00Z" w16du:dateUtc="2024-11-15T02:05:00Z">
        <w:r w:rsidR="00AB70CD" w:rsidRPr="009E2585" w:rsidDel="00C9001C">
          <w:rPr>
            <w:rFonts w:ascii="Calibri" w:hAnsi="Calibri" w:cs="Calibri"/>
          </w:rPr>
          <w:delText>,</w:delText>
        </w:r>
      </w:del>
      <w:r w:rsidR="00AB70CD" w:rsidRPr="009E2585">
        <w:rPr>
          <w:rFonts w:ascii="Calibri" w:hAnsi="Calibri" w:cs="Calibri"/>
        </w:rPr>
        <w:t xml:space="preserve"> this could be an</w:t>
      </w:r>
      <w:del w:id="151" w:author="Stern, Caitlin A (DFG)" w:date="2024-11-14T17:14:00Z" w16du:dateUtc="2024-11-15T02:14:00Z">
        <w:r w:rsidR="00AB70CD" w:rsidRPr="009E2585" w:rsidDel="009965FA">
          <w:rPr>
            <w:rFonts w:ascii="Calibri" w:hAnsi="Calibri" w:cs="Calibri"/>
          </w:rPr>
          <w:delText>other</w:delText>
        </w:r>
      </w:del>
      <w:r w:rsidR="00AB70CD" w:rsidRPr="009E2585">
        <w:rPr>
          <w:rFonts w:ascii="Calibri" w:hAnsi="Calibri" w:cs="Calibri"/>
        </w:rPr>
        <w:t xml:space="preserve"> option for</w:t>
      </w:r>
      <w:ins w:id="152" w:author="Stern, Caitlin A (DFG)" w:date="2024-11-14T17:14:00Z" w16du:dateUtc="2024-11-15T02:14:00Z">
        <w:r w:rsidR="009965FA">
          <w:rPr>
            <w:rFonts w:ascii="Calibri" w:hAnsi="Calibri" w:cs="Calibri"/>
          </w:rPr>
          <w:t xml:space="preserve"> adjusting</w:t>
        </w:r>
      </w:ins>
      <w:r w:rsidR="00AB70CD" w:rsidRPr="009E2585">
        <w:rPr>
          <w:rFonts w:ascii="Calibri" w:hAnsi="Calibri" w:cs="Calibri"/>
        </w:rPr>
        <w:t xml:space="preserve"> </w:t>
      </w:r>
      <w:r w:rsidR="005847A4" w:rsidRPr="009E2585">
        <w:rPr>
          <w:rFonts w:ascii="Calibri" w:hAnsi="Calibri" w:cs="Calibri"/>
        </w:rPr>
        <w:t>the ABC/OFL for</w:t>
      </w:r>
      <w:ins w:id="153" w:author="Stern, Caitlin A (DFG)" w:date="2024-11-14T17:05:00Z" w16du:dateUtc="2024-11-15T02:05:00Z">
        <w:r w:rsidR="00C9001C">
          <w:rPr>
            <w:rFonts w:ascii="Calibri" w:hAnsi="Calibri" w:cs="Calibri"/>
          </w:rPr>
          <w:t xml:space="preserve"> SEO</w:t>
        </w:r>
      </w:ins>
      <w:r w:rsidR="005847A4" w:rsidRPr="009E2585">
        <w:rPr>
          <w:rFonts w:ascii="Calibri" w:hAnsi="Calibri" w:cs="Calibri"/>
        </w:rPr>
        <w:t xml:space="preserve"> YE.</w:t>
      </w:r>
    </w:p>
    <w:p w14:paraId="616EB13A" w14:textId="397713DF" w:rsidR="00AA26BE" w:rsidRPr="009E2585" w:rsidRDefault="00694EC7" w:rsidP="00035D48">
      <w:pPr>
        <w:jc w:val="both"/>
        <w:rPr>
          <w:rFonts w:ascii="Calibri" w:hAnsi="Calibri" w:cs="Calibri"/>
        </w:rPr>
      </w:pPr>
      <w:r w:rsidRPr="009E2585">
        <w:rPr>
          <w:rFonts w:ascii="Calibri" w:hAnsi="Calibri" w:cs="Calibri"/>
          <w:b/>
          <w:bCs/>
        </w:rPr>
        <w:t>Other Plan Team Discussion:</w:t>
      </w:r>
      <w:r w:rsidRPr="009E2585">
        <w:rPr>
          <w:rFonts w:ascii="Calibri" w:hAnsi="Calibri" w:cs="Calibri"/>
        </w:rPr>
        <w:t xml:space="preserve"> </w:t>
      </w:r>
      <w:r w:rsidR="00E4628D" w:rsidRPr="009E2585">
        <w:rPr>
          <w:rFonts w:ascii="Calibri" w:hAnsi="Calibri" w:cs="Calibri"/>
        </w:rPr>
        <w:t xml:space="preserve">There were comments from </w:t>
      </w:r>
      <w:r w:rsidRPr="009E2585">
        <w:rPr>
          <w:rFonts w:ascii="Calibri" w:hAnsi="Calibri" w:cs="Calibri"/>
        </w:rPr>
        <w:t>PT members</w:t>
      </w:r>
      <w:r w:rsidR="00E4628D" w:rsidRPr="009E2585">
        <w:rPr>
          <w:rFonts w:ascii="Calibri" w:hAnsi="Calibri" w:cs="Calibri"/>
        </w:rPr>
        <w:t xml:space="preserve"> </w:t>
      </w:r>
      <w:ins w:id="154" w:author="Stern, Caitlin A (DFG)" w:date="2024-11-14T17:06:00Z" w16du:dateUtc="2024-11-15T02:06:00Z">
        <w:r w:rsidR="0052684A">
          <w:rPr>
            <w:rFonts w:ascii="Calibri" w:hAnsi="Calibri" w:cs="Calibri"/>
          </w:rPr>
          <w:t>that</w:t>
        </w:r>
        <w:r w:rsidR="006C2563">
          <w:rPr>
            <w:rFonts w:ascii="Calibri" w:hAnsi="Calibri" w:cs="Calibri"/>
          </w:rPr>
          <w:t xml:space="preserve"> using</w:t>
        </w:r>
        <w:r w:rsidR="0052684A">
          <w:rPr>
            <w:rFonts w:ascii="Calibri" w:hAnsi="Calibri" w:cs="Calibri"/>
          </w:rPr>
          <w:t xml:space="preserve"> a spatiotemporal model </w:t>
        </w:r>
        <w:r w:rsidR="006C2563">
          <w:rPr>
            <w:rFonts w:ascii="Calibri" w:hAnsi="Calibri" w:cs="Calibri"/>
          </w:rPr>
          <w:t>for IPHC CPUE index standardization may be preferable to using</w:t>
        </w:r>
      </w:ins>
      <w:del w:id="155" w:author="Stern, Caitlin A (DFG)" w:date="2024-11-14T17:06:00Z" w16du:dateUtc="2024-11-15T02:06:00Z">
        <w:r w:rsidR="00E4628D" w:rsidRPr="009E2585" w:rsidDel="0052684A">
          <w:rPr>
            <w:rFonts w:ascii="Calibri" w:hAnsi="Calibri" w:cs="Calibri"/>
          </w:rPr>
          <w:delText>that there is n</w:delText>
        </w:r>
        <w:r w:rsidR="007F6332" w:rsidRPr="009E2585" w:rsidDel="0052684A">
          <w:rPr>
            <w:rFonts w:ascii="Calibri" w:hAnsi="Calibri" w:cs="Calibri"/>
          </w:rPr>
          <w:delText>ot a good reason to use</w:delText>
        </w:r>
      </w:del>
      <w:ins w:id="156" w:author="Stern, Caitlin A (DFG)" w:date="2024-11-14T17:07:00Z" w16du:dateUtc="2024-11-15T02:07:00Z">
        <w:r w:rsidR="006C2563">
          <w:rPr>
            <w:rFonts w:ascii="Calibri" w:hAnsi="Calibri" w:cs="Calibri"/>
          </w:rPr>
          <w:t xml:space="preserve"> </w:t>
        </w:r>
      </w:ins>
      <w:del w:id="157" w:author="Stern, Caitlin A (DFG)" w:date="2024-11-14T17:06:00Z" w16du:dateUtc="2024-11-15T02:06:00Z">
        <w:r w:rsidR="007F6332" w:rsidRPr="009E2585" w:rsidDel="0052684A">
          <w:rPr>
            <w:rFonts w:ascii="Calibri" w:hAnsi="Calibri" w:cs="Calibri"/>
          </w:rPr>
          <w:delText xml:space="preserve"> </w:delText>
        </w:r>
      </w:del>
      <w:r w:rsidR="007F6332" w:rsidRPr="009E2585">
        <w:rPr>
          <w:rFonts w:ascii="Calibri" w:hAnsi="Calibri" w:cs="Calibri"/>
        </w:rPr>
        <w:t>the GAM</w:t>
      </w:r>
      <w:ins w:id="158" w:author="Stern, Caitlin A (DFG)" w:date="2024-11-14T17:06:00Z" w16du:dateUtc="2024-11-15T02:06:00Z">
        <w:r w:rsidR="006C2563">
          <w:rPr>
            <w:rFonts w:ascii="Calibri" w:hAnsi="Calibri" w:cs="Calibri"/>
          </w:rPr>
          <w:t xml:space="preserve"> approach</w:t>
        </w:r>
      </w:ins>
      <w:r w:rsidR="00A02EE1" w:rsidRPr="009E2585">
        <w:rPr>
          <w:rFonts w:ascii="Calibri" w:hAnsi="Calibri" w:cs="Calibri"/>
        </w:rPr>
        <w:t xml:space="preserve"> which </w:t>
      </w:r>
      <w:ins w:id="159" w:author="Stern, Caitlin A (DFG)" w:date="2024-11-14T17:06:00Z" w16du:dateUtc="2024-11-15T02:06:00Z">
        <w:r w:rsidR="006C2563">
          <w:rPr>
            <w:rFonts w:ascii="Calibri" w:hAnsi="Calibri" w:cs="Calibri"/>
          </w:rPr>
          <w:t>wa</w:t>
        </w:r>
      </w:ins>
      <w:del w:id="160" w:author="Stern, Caitlin A (DFG)" w:date="2024-11-14T17:06:00Z" w16du:dateUtc="2024-11-15T02:06:00Z">
        <w:r w:rsidR="00A02EE1" w:rsidRPr="009E2585" w:rsidDel="006C2563">
          <w:rPr>
            <w:rFonts w:ascii="Calibri" w:hAnsi="Calibri" w:cs="Calibri"/>
          </w:rPr>
          <w:delText>i</w:delText>
        </w:r>
      </w:del>
      <w:r w:rsidR="00A02EE1" w:rsidRPr="009E2585">
        <w:rPr>
          <w:rFonts w:ascii="Calibri" w:hAnsi="Calibri" w:cs="Calibri"/>
        </w:rPr>
        <w:t>s recommended by the CIE review.</w:t>
      </w:r>
      <w:r w:rsidR="001371D1" w:rsidRPr="009E2585">
        <w:rPr>
          <w:rFonts w:ascii="Calibri" w:hAnsi="Calibri" w:cs="Calibri"/>
        </w:rPr>
        <w:t xml:space="preserve"> </w:t>
      </w:r>
      <w:commentRangeStart w:id="161"/>
      <w:r w:rsidR="00997ED0" w:rsidRPr="009E2585">
        <w:rPr>
          <w:rFonts w:ascii="Calibri" w:hAnsi="Calibri" w:cs="Calibri"/>
        </w:rPr>
        <w:t>Migrating</w:t>
      </w:r>
      <w:r w:rsidR="001371D1" w:rsidRPr="009E2585">
        <w:rPr>
          <w:rFonts w:ascii="Calibri" w:hAnsi="Calibri" w:cs="Calibri"/>
        </w:rPr>
        <w:t xml:space="preserve"> </w:t>
      </w:r>
      <w:r w:rsidR="006A07E4" w:rsidRPr="009E2585">
        <w:rPr>
          <w:rFonts w:ascii="Calibri" w:hAnsi="Calibri" w:cs="Calibri"/>
        </w:rPr>
        <w:t xml:space="preserve">from REMA </w:t>
      </w:r>
      <w:r w:rsidR="00035D48" w:rsidRPr="009E2585">
        <w:rPr>
          <w:rFonts w:ascii="Calibri" w:hAnsi="Calibri" w:cs="Calibri"/>
        </w:rPr>
        <w:t xml:space="preserve">to </w:t>
      </w:r>
      <w:r w:rsidR="001371D1" w:rsidRPr="009E2585">
        <w:rPr>
          <w:rFonts w:ascii="Calibri" w:hAnsi="Calibri" w:cs="Calibri"/>
        </w:rPr>
        <w:t>surplus production model</w:t>
      </w:r>
      <w:r w:rsidR="00997ED0" w:rsidRPr="009E2585">
        <w:rPr>
          <w:rFonts w:ascii="Calibri" w:hAnsi="Calibri" w:cs="Calibri"/>
        </w:rPr>
        <w:t xml:space="preserve"> may be straight forward</w:t>
      </w:r>
      <w:r w:rsidR="001371D1" w:rsidRPr="009E2585">
        <w:rPr>
          <w:rFonts w:ascii="Calibri" w:hAnsi="Calibri" w:cs="Calibri"/>
        </w:rPr>
        <w:t xml:space="preserve">. </w:t>
      </w:r>
      <w:commentRangeEnd w:id="161"/>
      <w:r w:rsidR="00C3113B">
        <w:rPr>
          <w:rStyle w:val="CommentReference"/>
        </w:rPr>
        <w:commentReference w:id="161"/>
      </w:r>
      <w:r w:rsidR="001371D1" w:rsidRPr="009E2585">
        <w:rPr>
          <w:rFonts w:ascii="Calibri" w:hAnsi="Calibri" w:cs="Calibri"/>
        </w:rPr>
        <w:t>Phil</w:t>
      </w:r>
      <w:r w:rsidR="00AA26BE" w:rsidRPr="009E2585">
        <w:rPr>
          <w:rFonts w:ascii="Calibri" w:hAnsi="Calibri" w:cs="Calibri"/>
        </w:rPr>
        <w:t xml:space="preserve"> Joy (SOA)</w:t>
      </w:r>
      <w:r w:rsidR="001371D1" w:rsidRPr="009E2585">
        <w:rPr>
          <w:rFonts w:ascii="Calibri" w:hAnsi="Calibri" w:cs="Calibri"/>
        </w:rPr>
        <w:t xml:space="preserve"> is still working on the surplus production model and hopes to have it ready in the future.</w:t>
      </w:r>
      <w:r w:rsidR="00AA26BE" w:rsidRPr="009E2585">
        <w:rPr>
          <w:rFonts w:ascii="Calibri" w:hAnsi="Calibri" w:cs="Calibri"/>
        </w:rPr>
        <w:t xml:space="preserve"> </w:t>
      </w:r>
      <w:ins w:id="162" w:author="Stern, Caitlin A (DFG)" w:date="2024-11-14T17:07:00Z" w16du:dateUtc="2024-11-15T02:07:00Z">
        <w:r w:rsidR="00C3113B">
          <w:rPr>
            <w:rFonts w:ascii="Calibri" w:hAnsi="Calibri" w:cs="Calibri"/>
          </w:rPr>
          <w:t xml:space="preserve">It may be necessary to manage </w:t>
        </w:r>
      </w:ins>
      <w:r w:rsidR="00AA26BE" w:rsidRPr="009E2585">
        <w:rPr>
          <w:rFonts w:ascii="Calibri" w:hAnsi="Calibri" w:cs="Calibri"/>
        </w:rPr>
        <w:t>SE</w:t>
      </w:r>
      <w:r w:rsidR="00E94660" w:rsidRPr="009E2585">
        <w:rPr>
          <w:rFonts w:ascii="Calibri" w:hAnsi="Calibri" w:cs="Calibri"/>
        </w:rPr>
        <w:t>O</w:t>
      </w:r>
      <w:r w:rsidR="00AA26BE" w:rsidRPr="009E2585">
        <w:rPr>
          <w:rFonts w:ascii="Calibri" w:hAnsi="Calibri" w:cs="Calibri"/>
        </w:rPr>
        <w:t xml:space="preserve"> YE </w:t>
      </w:r>
      <w:ins w:id="163" w:author="Stern, Caitlin A (DFG)" w:date="2024-11-14T17:07:00Z" w16du:dateUtc="2024-11-15T02:07:00Z">
        <w:r w:rsidR="00C3113B">
          <w:rPr>
            <w:rFonts w:ascii="Calibri" w:hAnsi="Calibri" w:cs="Calibri"/>
          </w:rPr>
          <w:t xml:space="preserve">as </w:t>
        </w:r>
      </w:ins>
      <w:del w:id="164" w:author="Stern, Caitlin A (DFG)" w:date="2024-11-14T17:07:00Z" w16du:dateUtc="2024-11-15T02:07:00Z">
        <w:r w:rsidR="00AA26BE" w:rsidRPr="009E2585" w:rsidDel="00C3113B">
          <w:rPr>
            <w:rFonts w:ascii="Calibri" w:hAnsi="Calibri" w:cs="Calibri"/>
          </w:rPr>
          <w:delText xml:space="preserve">may be going back to </w:delText>
        </w:r>
      </w:del>
      <w:r w:rsidR="00AA26BE" w:rsidRPr="009E2585">
        <w:rPr>
          <w:rFonts w:ascii="Calibri" w:hAnsi="Calibri" w:cs="Calibri"/>
        </w:rPr>
        <w:t xml:space="preserve">Tier 6 </w:t>
      </w:r>
      <w:ins w:id="165" w:author="Stern, Caitlin A (DFG)" w:date="2024-11-14T17:07:00Z" w16du:dateUtc="2024-11-15T02:07:00Z">
        <w:r w:rsidR="00C3113B">
          <w:rPr>
            <w:rFonts w:ascii="Calibri" w:hAnsi="Calibri" w:cs="Calibri"/>
          </w:rPr>
          <w:t xml:space="preserve">in the future </w:t>
        </w:r>
      </w:ins>
      <w:del w:id="166" w:author="Stern, Caitlin A (DFG)" w:date="2024-11-14T17:07:00Z" w16du:dateUtc="2024-11-15T02:07:00Z">
        <w:r w:rsidR="00AA26BE" w:rsidRPr="009E2585" w:rsidDel="00C3113B">
          <w:rPr>
            <w:rFonts w:ascii="Calibri" w:hAnsi="Calibri" w:cs="Calibri"/>
          </w:rPr>
          <w:delText xml:space="preserve">because of </w:delText>
        </w:r>
      </w:del>
      <w:ins w:id="167" w:author="Stern, Caitlin A (DFG)" w:date="2024-11-14T17:07:00Z" w16du:dateUtc="2024-11-15T02:07:00Z">
        <w:r w:rsidR="00C3113B">
          <w:rPr>
            <w:rFonts w:ascii="Calibri" w:hAnsi="Calibri" w:cs="Calibri"/>
          </w:rPr>
          <w:t xml:space="preserve">due to </w:t>
        </w:r>
      </w:ins>
      <w:r w:rsidR="00AA26BE" w:rsidRPr="009E2585">
        <w:rPr>
          <w:rFonts w:ascii="Calibri" w:hAnsi="Calibri" w:cs="Calibri"/>
        </w:rPr>
        <w:t>the</w:t>
      </w:r>
      <w:ins w:id="168" w:author="Stern, Caitlin A (DFG)" w:date="2024-11-14T17:08:00Z" w16du:dateUtc="2024-11-15T02:08:00Z">
        <w:r w:rsidR="00470FA1">
          <w:rPr>
            <w:rFonts w:ascii="Calibri" w:hAnsi="Calibri" w:cs="Calibri"/>
          </w:rPr>
          <w:t xml:space="preserve"> expected</w:t>
        </w:r>
      </w:ins>
      <w:r w:rsidR="00AA26BE" w:rsidRPr="009E2585">
        <w:rPr>
          <w:rFonts w:ascii="Calibri" w:hAnsi="Calibri" w:cs="Calibri"/>
        </w:rPr>
        <w:t xml:space="preserve"> lack of </w:t>
      </w:r>
      <w:ins w:id="169" w:author="Stern, Caitlin A (DFG)" w:date="2024-11-14T17:08:00Z" w16du:dateUtc="2024-11-15T02:08:00Z">
        <w:r w:rsidR="00470FA1">
          <w:rPr>
            <w:rFonts w:ascii="Calibri" w:hAnsi="Calibri" w:cs="Calibri"/>
          </w:rPr>
          <w:t xml:space="preserve">the ADFG ROV </w:t>
        </w:r>
      </w:ins>
      <w:r w:rsidR="00AA26BE" w:rsidRPr="009E2585">
        <w:rPr>
          <w:rFonts w:ascii="Calibri" w:hAnsi="Calibri" w:cs="Calibri"/>
        </w:rPr>
        <w:t>survey.</w:t>
      </w:r>
    </w:p>
    <w:p w14:paraId="37194B85" w14:textId="6E91EFCF" w:rsidR="001371D1" w:rsidRPr="009E2585" w:rsidRDefault="001371D1" w:rsidP="001371D1">
      <w:pPr>
        <w:rPr>
          <w:rFonts w:ascii="Calibri" w:hAnsi="Calibri" w:cs="Calibri"/>
        </w:rPr>
      </w:pPr>
    </w:p>
    <w:p w14:paraId="5F7C2413" w14:textId="607306C7" w:rsidR="007F6332" w:rsidRPr="009E2585" w:rsidRDefault="007F6332">
      <w:pPr>
        <w:rPr>
          <w:rFonts w:ascii="Calibri" w:hAnsi="Calibri" w:cs="Calibri"/>
        </w:rPr>
      </w:pPr>
    </w:p>
    <w:p w14:paraId="7BD3D138" w14:textId="4E277C29" w:rsidR="006F565D" w:rsidRPr="009E2585" w:rsidRDefault="006F565D">
      <w:pPr>
        <w:rPr>
          <w:rFonts w:ascii="Calibri" w:hAnsi="Calibri" w:cs="Calibri"/>
        </w:rPr>
      </w:pPr>
    </w:p>
    <w:p w14:paraId="2550EA66" w14:textId="77777777" w:rsidR="00111360" w:rsidRPr="009E2585" w:rsidRDefault="00111360" w:rsidP="004A6992">
      <w:pPr>
        <w:jc w:val="both"/>
        <w:rPr>
          <w:rFonts w:ascii="Calibri" w:hAnsi="Calibri" w:cs="Calibri"/>
        </w:rPr>
      </w:pPr>
    </w:p>
    <w:sectPr w:rsidR="00111360" w:rsidRPr="009E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Stern, Caitlin A (DFG)" w:date="2024-11-14T16:43:00Z" w:initials="CS">
    <w:p w14:paraId="16DDA706" w14:textId="77777777" w:rsidR="00AC0391" w:rsidRDefault="00AC0391" w:rsidP="00AC0391">
      <w:pPr>
        <w:pStyle w:val="CommentText"/>
      </w:pPr>
      <w:r>
        <w:rPr>
          <w:rStyle w:val="CommentReference"/>
        </w:rPr>
        <w:annotationRef/>
      </w:r>
      <w:r>
        <w:t>This isn’t a change to the model since no Tier 6 species are included in the model.</w:t>
      </w:r>
    </w:p>
  </w:comment>
  <w:comment w:id="27" w:author="Stern, Caitlin A (DFG)" w:date="2024-11-14T16:43:00Z" w:initials="CS">
    <w:p w14:paraId="7667C841" w14:textId="2815F16D" w:rsidR="00AC0391" w:rsidRDefault="00AC0391" w:rsidP="00AC0391">
      <w:pPr>
        <w:pStyle w:val="CommentText"/>
      </w:pPr>
      <w:r>
        <w:rPr>
          <w:rStyle w:val="CommentReference"/>
        </w:rPr>
        <w:annotationRef/>
      </w:r>
      <w:r>
        <w:t>This isn’t a change to the model since the natural mortality value is not part of the model.</w:t>
      </w:r>
    </w:p>
  </w:comment>
  <w:comment w:id="30" w:author="Stern, Caitlin A (DFG)" w:date="2024-11-14T16:44:00Z" w:initials="CS">
    <w:p w14:paraId="6DC34D8A" w14:textId="77777777" w:rsidR="00C40D7D" w:rsidRDefault="00C40D7D" w:rsidP="00C40D7D">
      <w:pPr>
        <w:pStyle w:val="CommentText"/>
      </w:pPr>
      <w:r>
        <w:rPr>
          <w:rStyle w:val="CommentReference"/>
        </w:rPr>
        <w:annotationRef/>
      </w:r>
      <w:r>
        <w:t>The changes in the ABC and OFL result from both the change in estimated yelloweye biomass and the change in M, not only the change in M.</w:t>
      </w:r>
    </w:p>
  </w:comment>
  <w:comment w:id="59" w:author="Stern, Caitlin A (DFG)" w:date="2024-11-14T17:10:00Z" w:initials="CS">
    <w:p w14:paraId="76BEA78B" w14:textId="77777777" w:rsidR="00B41E8E" w:rsidRDefault="00B41E8E" w:rsidP="00B41E8E">
      <w:pPr>
        <w:pStyle w:val="CommentText"/>
      </w:pPr>
      <w:r>
        <w:rPr>
          <w:rStyle w:val="CommentReference"/>
        </w:rPr>
        <w:annotationRef/>
      </w:r>
      <w:r>
        <w:t>They would not have exceeded the OFL.</w:t>
      </w:r>
    </w:p>
  </w:comment>
  <w:comment w:id="62" w:author="Stern, Caitlin A (DFG)" w:date="2024-11-14T16:50:00Z" w:initials="CS">
    <w:p w14:paraId="2034118A" w14:textId="2AC8763B" w:rsidR="00452CE5" w:rsidRDefault="00452CE5" w:rsidP="00452CE5">
      <w:pPr>
        <w:pStyle w:val="CommentText"/>
      </w:pPr>
      <w:r>
        <w:rPr>
          <w:rStyle w:val="CommentReference"/>
        </w:rPr>
        <w:annotationRef/>
      </w:r>
      <w:r>
        <w:t>Do we need this sentence?</w:t>
      </w:r>
    </w:p>
  </w:comment>
  <w:comment w:id="86" w:author="Stern, Caitlin A (DFG)" w:date="2024-11-14T17:12:00Z" w:initials="CS">
    <w:p w14:paraId="3754A240" w14:textId="77777777" w:rsidR="005D7274" w:rsidRDefault="005D7274" w:rsidP="005D7274">
      <w:pPr>
        <w:pStyle w:val="CommentText"/>
      </w:pPr>
      <w:r>
        <w:rPr>
          <w:rStyle w:val="CommentReference"/>
        </w:rPr>
        <w:annotationRef/>
      </w:r>
      <w:r>
        <w:t>I’m not sure what you mean here?</w:t>
      </w:r>
    </w:p>
  </w:comment>
  <w:comment w:id="87" w:author="Stern, Caitlin A (DFG)" w:date="2024-11-14T17:12:00Z" w:initials="CS">
    <w:p w14:paraId="2384A8BE" w14:textId="77777777" w:rsidR="005D7274" w:rsidRDefault="005D7274" w:rsidP="005D7274">
      <w:pPr>
        <w:pStyle w:val="CommentText"/>
      </w:pPr>
      <w:r>
        <w:rPr>
          <w:rStyle w:val="CommentReference"/>
        </w:rPr>
        <w:annotationRef/>
      </w:r>
      <w:r>
        <w:t>Maybe specify when that reduction occurred, since it was in 2024 and thus didn’t impact this assessment (2024 IPHC data were not available to include in this year’s assessment).</w:t>
      </w:r>
    </w:p>
  </w:comment>
  <w:comment w:id="96" w:author="Stern, Caitlin A (DFG)" w:date="2024-11-14T16:54:00Z" w:initials="CS">
    <w:p w14:paraId="41862CEE" w14:textId="6A9C2D20" w:rsidR="00503812" w:rsidRDefault="00503812" w:rsidP="00503812">
      <w:pPr>
        <w:pStyle w:val="CommentText"/>
      </w:pPr>
      <w:r>
        <w:rPr>
          <w:rStyle w:val="CommentReference"/>
        </w:rPr>
        <w:annotationRef/>
      </w:r>
      <w:r>
        <w:t>This is incorrect. The YE biomass estimate is not impacted by the value of M because this estimate comes from the REMA model, which does not include M.</w:t>
      </w:r>
    </w:p>
  </w:comment>
  <w:comment w:id="100" w:author="Stern, Caitlin A (DFG)" w:date="2024-11-14T16:56:00Z" w:initials="CS">
    <w:p w14:paraId="79B72A58" w14:textId="77777777" w:rsidR="00D74933" w:rsidRDefault="00D74933" w:rsidP="00D74933">
      <w:pPr>
        <w:pStyle w:val="CommentText"/>
      </w:pPr>
      <w:r>
        <w:rPr>
          <w:rStyle w:val="CommentReference"/>
        </w:rPr>
        <w:annotationRef/>
      </w:r>
      <w:r>
        <w:t>This was emphatically not one of our justifications for reducing the ABC! The outcomes (ABC and OFL) cannot be used as justification for what are supposed to be science-based decisions.</w:t>
      </w:r>
    </w:p>
  </w:comment>
  <w:comment w:id="118" w:author="Stern, Caitlin A (DFG)" w:date="2024-11-14T17:02:00Z" w:initials="CS">
    <w:p w14:paraId="1EF133EA" w14:textId="77777777" w:rsidR="00C5487D" w:rsidRDefault="00C5487D" w:rsidP="00C5487D">
      <w:pPr>
        <w:pStyle w:val="CommentText"/>
      </w:pPr>
      <w:r>
        <w:rPr>
          <w:rStyle w:val="CommentReference"/>
        </w:rPr>
        <w:annotationRef/>
      </w:r>
      <w:r>
        <w:t>This seems repetitive since this recommendation was already stated in the previous paragraph.</w:t>
      </w:r>
    </w:p>
  </w:comment>
  <w:comment w:id="161" w:author="Stern, Caitlin A (DFG)" w:date="2024-11-14T17:07:00Z" w:initials="CS">
    <w:p w14:paraId="2AB2A712" w14:textId="77777777" w:rsidR="00C3113B" w:rsidRDefault="00C3113B" w:rsidP="00C3113B">
      <w:pPr>
        <w:pStyle w:val="CommentText"/>
      </w:pPr>
      <w:r>
        <w:rPr>
          <w:rStyle w:val="CommentReference"/>
        </w:rPr>
        <w:annotationRef/>
      </w:r>
      <w:r>
        <w:t xml:space="preserve">I don’t remember the PT saying this?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DDA706" w15:done="0"/>
  <w15:commentEx w15:paraId="7667C841" w15:done="0"/>
  <w15:commentEx w15:paraId="6DC34D8A" w15:done="0"/>
  <w15:commentEx w15:paraId="76BEA78B" w15:done="0"/>
  <w15:commentEx w15:paraId="2034118A" w15:done="0"/>
  <w15:commentEx w15:paraId="3754A240" w15:done="0"/>
  <w15:commentEx w15:paraId="2384A8BE" w15:done="0"/>
  <w15:commentEx w15:paraId="41862CEE" w15:done="0"/>
  <w15:commentEx w15:paraId="79B72A58" w15:done="0"/>
  <w15:commentEx w15:paraId="1EF133EA" w15:done="0"/>
  <w15:commentEx w15:paraId="2AB2A7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53FE88F" w16cex:dateUtc="2024-11-15T01:43:00Z"/>
  <w16cex:commentExtensible w16cex:durableId="7BB0B909" w16cex:dateUtc="2024-11-15T01:43:00Z"/>
  <w16cex:commentExtensible w16cex:durableId="1EE596CE" w16cex:dateUtc="2024-11-15T01:44:00Z"/>
  <w16cex:commentExtensible w16cex:durableId="22B3C51C" w16cex:dateUtc="2024-11-15T02:10:00Z"/>
  <w16cex:commentExtensible w16cex:durableId="603F265E" w16cex:dateUtc="2024-11-15T01:50:00Z"/>
  <w16cex:commentExtensible w16cex:durableId="5B503364" w16cex:dateUtc="2024-11-15T02:12:00Z"/>
  <w16cex:commentExtensible w16cex:durableId="56C2973B" w16cex:dateUtc="2024-11-15T02:12:00Z"/>
  <w16cex:commentExtensible w16cex:durableId="7A581631" w16cex:dateUtc="2024-11-15T01:54:00Z"/>
  <w16cex:commentExtensible w16cex:durableId="1D00185B" w16cex:dateUtc="2024-11-15T01:56:00Z"/>
  <w16cex:commentExtensible w16cex:durableId="64E425DF" w16cex:dateUtc="2024-11-15T02:02:00Z"/>
  <w16cex:commentExtensible w16cex:durableId="0775865B" w16cex:dateUtc="2024-11-15T0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DDA706" w16cid:durableId="153FE88F"/>
  <w16cid:commentId w16cid:paraId="7667C841" w16cid:durableId="7BB0B909"/>
  <w16cid:commentId w16cid:paraId="6DC34D8A" w16cid:durableId="1EE596CE"/>
  <w16cid:commentId w16cid:paraId="76BEA78B" w16cid:durableId="22B3C51C"/>
  <w16cid:commentId w16cid:paraId="2034118A" w16cid:durableId="603F265E"/>
  <w16cid:commentId w16cid:paraId="3754A240" w16cid:durableId="5B503364"/>
  <w16cid:commentId w16cid:paraId="2384A8BE" w16cid:durableId="56C2973B"/>
  <w16cid:commentId w16cid:paraId="41862CEE" w16cid:durableId="7A581631"/>
  <w16cid:commentId w16cid:paraId="79B72A58" w16cid:durableId="1D00185B"/>
  <w16cid:commentId w16cid:paraId="1EF133EA" w16cid:durableId="64E425DF"/>
  <w16cid:commentId w16cid:paraId="2AB2A712" w16cid:durableId="077586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tern, Caitlin A (DFG)">
    <w15:presenceInfo w15:providerId="AD" w15:userId="S::caitlin.stern@alaska.gov::ffa5dfc5-7a91-46ee-8529-6a55d2f86a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A7"/>
    <w:rsid w:val="000060D3"/>
    <w:rsid w:val="00012C19"/>
    <w:rsid w:val="00013AE3"/>
    <w:rsid w:val="0001493E"/>
    <w:rsid w:val="00017953"/>
    <w:rsid w:val="00020652"/>
    <w:rsid w:val="000226D1"/>
    <w:rsid w:val="00035D48"/>
    <w:rsid w:val="00036E7B"/>
    <w:rsid w:val="00037FB1"/>
    <w:rsid w:val="0005278D"/>
    <w:rsid w:val="00075F56"/>
    <w:rsid w:val="00082E9A"/>
    <w:rsid w:val="00083011"/>
    <w:rsid w:val="00085A2F"/>
    <w:rsid w:val="0009110D"/>
    <w:rsid w:val="00094872"/>
    <w:rsid w:val="000956C0"/>
    <w:rsid w:val="00097D13"/>
    <w:rsid w:val="000B5EAB"/>
    <w:rsid w:val="000D08AE"/>
    <w:rsid w:val="000D4205"/>
    <w:rsid w:val="000F57A3"/>
    <w:rsid w:val="00111360"/>
    <w:rsid w:val="001371D1"/>
    <w:rsid w:val="001377D7"/>
    <w:rsid w:val="0014265D"/>
    <w:rsid w:val="00152B72"/>
    <w:rsid w:val="0016128C"/>
    <w:rsid w:val="00161E63"/>
    <w:rsid w:val="001701CE"/>
    <w:rsid w:val="001A21EA"/>
    <w:rsid w:val="001A5F1C"/>
    <w:rsid w:val="001A79A2"/>
    <w:rsid w:val="001B1F7B"/>
    <w:rsid w:val="001C0FB4"/>
    <w:rsid w:val="001C30E2"/>
    <w:rsid w:val="001E6992"/>
    <w:rsid w:val="002009BA"/>
    <w:rsid w:val="00223767"/>
    <w:rsid w:val="0026564F"/>
    <w:rsid w:val="0027041F"/>
    <w:rsid w:val="00274615"/>
    <w:rsid w:val="00275D8D"/>
    <w:rsid w:val="002813CE"/>
    <w:rsid w:val="00284865"/>
    <w:rsid w:val="002A716E"/>
    <w:rsid w:val="002B3A1D"/>
    <w:rsid w:val="002B6D8F"/>
    <w:rsid w:val="002B7F21"/>
    <w:rsid w:val="002C2CB0"/>
    <w:rsid w:val="002C2E81"/>
    <w:rsid w:val="002C3730"/>
    <w:rsid w:val="002C62D9"/>
    <w:rsid w:val="002C79BF"/>
    <w:rsid w:val="002D6565"/>
    <w:rsid w:val="00305B5E"/>
    <w:rsid w:val="00312D0C"/>
    <w:rsid w:val="00313082"/>
    <w:rsid w:val="0032030A"/>
    <w:rsid w:val="00334D0A"/>
    <w:rsid w:val="003409EE"/>
    <w:rsid w:val="00340F55"/>
    <w:rsid w:val="00357B1A"/>
    <w:rsid w:val="00363346"/>
    <w:rsid w:val="00393F61"/>
    <w:rsid w:val="003C1AE5"/>
    <w:rsid w:val="003C580D"/>
    <w:rsid w:val="003C693F"/>
    <w:rsid w:val="003F7AFB"/>
    <w:rsid w:val="00413F90"/>
    <w:rsid w:val="00417C92"/>
    <w:rsid w:val="00434D08"/>
    <w:rsid w:val="00446293"/>
    <w:rsid w:val="00447201"/>
    <w:rsid w:val="00452CE5"/>
    <w:rsid w:val="00470FA1"/>
    <w:rsid w:val="0048250C"/>
    <w:rsid w:val="00485E72"/>
    <w:rsid w:val="004A0EF1"/>
    <w:rsid w:val="004A4FA6"/>
    <w:rsid w:val="004A6992"/>
    <w:rsid w:val="004A71D8"/>
    <w:rsid w:val="004C6BA1"/>
    <w:rsid w:val="004E415F"/>
    <w:rsid w:val="004F234A"/>
    <w:rsid w:val="00503812"/>
    <w:rsid w:val="00507555"/>
    <w:rsid w:val="00512BB5"/>
    <w:rsid w:val="00524C52"/>
    <w:rsid w:val="0052684A"/>
    <w:rsid w:val="00526A9E"/>
    <w:rsid w:val="00530A97"/>
    <w:rsid w:val="00555F3B"/>
    <w:rsid w:val="005659BA"/>
    <w:rsid w:val="005672C9"/>
    <w:rsid w:val="005847A4"/>
    <w:rsid w:val="00591DA7"/>
    <w:rsid w:val="00595A93"/>
    <w:rsid w:val="005B4F44"/>
    <w:rsid w:val="005B6474"/>
    <w:rsid w:val="005D1AA3"/>
    <w:rsid w:val="005D3CEC"/>
    <w:rsid w:val="005D53D1"/>
    <w:rsid w:val="005D585A"/>
    <w:rsid w:val="005D7274"/>
    <w:rsid w:val="005E68B7"/>
    <w:rsid w:val="005E770D"/>
    <w:rsid w:val="005F2C1C"/>
    <w:rsid w:val="00610A55"/>
    <w:rsid w:val="00627819"/>
    <w:rsid w:val="00660964"/>
    <w:rsid w:val="00674EFD"/>
    <w:rsid w:val="006823DC"/>
    <w:rsid w:val="00683638"/>
    <w:rsid w:val="0069410B"/>
    <w:rsid w:val="00694EC7"/>
    <w:rsid w:val="006A07E4"/>
    <w:rsid w:val="006A0B88"/>
    <w:rsid w:val="006A1437"/>
    <w:rsid w:val="006C2563"/>
    <w:rsid w:val="006F565D"/>
    <w:rsid w:val="00724312"/>
    <w:rsid w:val="00726012"/>
    <w:rsid w:val="00726809"/>
    <w:rsid w:val="0074364C"/>
    <w:rsid w:val="00751DFB"/>
    <w:rsid w:val="00756DAB"/>
    <w:rsid w:val="00776B7E"/>
    <w:rsid w:val="007B4DB6"/>
    <w:rsid w:val="007C5242"/>
    <w:rsid w:val="007D0715"/>
    <w:rsid w:val="007D26C1"/>
    <w:rsid w:val="007F1DC2"/>
    <w:rsid w:val="007F398A"/>
    <w:rsid w:val="007F3DC3"/>
    <w:rsid w:val="007F6332"/>
    <w:rsid w:val="008010D3"/>
    <w:rsid w:val="00805CAF"/>
    <w:rsid w:val="008113F9"/>
    <w:rsid w:val="008116BB"/>
    <w:rsid w:val="00813087"/>
    <w:rsid w:val="008139CC"/>
    <w:rsid w:val="00815D5F"/>
    <w:rsid w:val="00831A8C"/>
    <w:rsid w:val="00837B4D"/>
    <w:rsid w:val="0084680C"/>
    <w:rsid w:val="00847F4E"/>
    <w:rsid w:val="00854A92"/>
    <w:rsid w:val="00861E72"/>
    <w:rsid w:val="00873C2B"/>
    <w:rsid w:val="00883EBC"/>
    <w:rsid w:val="00883F5B"/>
    <w:rsid w:val="008852E6"/>
    <w:rsid w:val="00886D7A"/>
    <w:rsid w:val="00893D93"/>
    <w:rsid w:val="008A7A44"/>
    <w:rsid w:val="008B234F"/>
    <w:rsid w:val="008B43AE"/>
    <w:rsid w:val="008B5D83"/>
    <w:rsid w:val="008E078E"/>
    <w:rsid w:val="008E27A4"/>
    <w:rsid w:val="008E3F00"/>
    <w:rsid w:val="008E4649"/>
    <w:rsid w:val="008E49E7"/>
    <w:rsid w:val="008F02F8"/>
    <w:rsid w:val="009007AB"/>
    <w:rsid w:val="009027F1"/>
    <w:rsid w:val="00904AE2"/>
    <w:rsid w:val="00905D26"/>
    <w:rsid w:val="009128A7"/>
    <w:rsid w:val="00920A98"/>
    <w:rsid w:val="00923F62"/>
    <w:rsid w:val="00936488"/>
    <w:rsid w:val="009371BD"/>
    <w:rsid w:val="00944661"/>
    <w:rsid w:val="00950DB2"/>
    <w:rsid w:val="009965FA"/>
    <w:rsid w:val="00997ED0"/>
    <w:rsid w:val="009B520A"/>
    <w:rsid w:val="009C1D85"/>
    <w:rsid w:val="009E1015"/>
    <w:rsid w:val="009E2585"/>
    <w:rsid w:val="009E309E"/>
    <w:rsid w:val="009F0884"/>
    <w:rsid w:val="009F0E8B"/>
    <w:rsid w:val="00A01F3C"/>
    <w:rsid w:val="00A02D2F"/>
    <w:rsid w:val="00A02EE1"/>
    <w:rsid w:val="00A03A11"/>
    <w:rsid w:val="00A117CF"/>
    <w:rsid w:val="00A17F74"/>
    <w:rsid w:val="00A25D63"/>
    <w:rsid w:val="00A270DC"/>
    <w:rsid w:val="00A35137"/>
    <w:rsid w:val="00A42F77"/>
    <w:rsid w:val="00A46351"/>
    <w:rsid w:val="00A47083"/>
    <w:rsid w:val="00A55E05"/>
    <w:rsid w:val="00A865E7"/>
    <w:rsid w:val="00A90396"/>
    <w:rsid w:val="00AA09CE"/>
    <w:rsid w:val="00AA26BE"/>
    <w:rsid w:val="00AB70CD"/>
    <w:rsid w:val="00AB7A2F"/>
    <w:rsid w:val="00AC0391"/>
    <w:rsid w:val="00AC2EF3"/>
    <w:rsid w:val="00AC546C"/>
    <w:rsid w:val="00AD56CD"/>
    <w:rsid w:val="00AE126E"/>
    <w:rsid w:val="00AE5DC0"/>
    <w:rsid w:val="00AE6D5F"/>
    <w:rsid w:val="00AF113F"/>
    <w:rsid w:val="00AF4750"/>
    <w:rsid w:val="00B021B7"/>
    <w:rsid w:val="00B06273"/>
    <w:rsid w:val="00B12517"/>
    <w:rsid w:val="00B1342E"/>
    <w:rsid w:val="00B24792"/>
    <w:rsid w:val="00B41E8E"/>
    <w:rsid w:val="00B55A6B"/>
    <w:rsid w:val="00B923A1"/>
    <w:rsid w:val="00BB11E8"/>
    <w:rsid w:val="00BC4B1C"/>
    <w:rsid w:val="00BC6896"/>
    <w:rsid w:val="00BD79DB"/>
    <w:rsid w:val="00BE5210"/>
    <w:rsid w:val="00BF2817"/>
    <w:rsid w:val="00BF61F5"/>
    <w:rsid w:val="00C00492"/>
    <w:rsid w:val="00C0257D"/>
    <w:rsid w:val="00C119B8"/>
    <w:rsid w:val="00C20489"/>
    <w:rsid w:val="00C22724"/>
    <w:rsid w:val="00C24C01"/>
    <w:rsid w:val="00C3113B"/>
    <w:rsid w:val="00C321FF"/>
    <w:rsid w:val="00C3494A"/>
    <w:rsid w:val="00C371DF"/>
    <w:rsid w:val="00C40D7D"/>
    <w:rsid w:val="00C41A9F"/>
    <w:rsid w:val="00C4317B"/>
    <w:rsid w:val="00C5066D"/>
    <w:rsid w:val="00C51961"/>
    <w:rsid w:val="00C5487D"/>
    <w:rsid w:val="00C62A10"/>
    <w:rsid w:val="00C85D31"/>
    <w:rsid w:val="00C9001C"/>
    <w:rsid w:val="00C90726"/>
    <w:rsid w:val="00C9442D"/>
    <w:rsid w:val="00C95718"/>
    <w:rsid w:val="00C962CC"/>
    <w:rsid w:val="00C9644D"/>
    <w:rsid w:val="00CB0506"/>
    <w:rsid w:val="00CB41E2"/>
    <w:rsid w:val="00CC24EE"/>
    <w:rsid w:val="00CE50EA"/>
    <w:rsid w:val="00CE741B"/>
    <w:rsid w:val="00D1257F"/>
    <w:rsid w:val="00D36C42"/>
    <w:rsid w:val="00D37B09"/>
    <w:rsid w:val="00D461BF"/>
    <w:rsid w:val="00D4796A"/>
    <w:rsid w:val="00D74933"/>
    <w:rsid w:val="00D812BE"/>
    <w:rsid w:val="00D84DF3"/>
    <w:rsid w:val="00D979AF"/>
    <w:rsid w:val="00DA0FC0"/>
    <w:rsid w:val="00DB1996"/>
    <w:rsid w:val="00DB65C5"/>
    <w:rsid w:val="00DC2E22"/>
    <w:rsid w:val="00DD4111"/>
    <w:rsid w:val="00DF5B40"/>
    <w:rsid w:val="00E044CC"/>
    <w:rsid w:val="00E14971"/>
    <w:rsid w:val="00E22FE4"/>
    <w:rsid w:val="00E2347A"/>
    <w:rsid w:val="00E27B40"/>
    <w:rsid w:val="00E32CF3"/>
    <w:rsid w:val="00E3538B"/>
    <w:rsid w:val="00E358FD"/>
    <w:rsid w:val="00E4323D"/>
    <w:rsid w:val="00E44A03"/>
    <w:rsid w:val="00E4628D"/>
    <w:rsid w:val="00E539AF"/>
    <w:rsid w:val="00E53AB2"/>
    <w:rsid w:val="00E67A90"/>
    <w:rsid w:val="00E703FF"/>
    <w:rsid w:val="00E76695"/>
    <w:rsid w:val="00E80520"/>
    <w:rsid w:val="00E81DF8"/>
    <w:rsid w:val="00E94660"/>
    <w:rsid w:val="00E94DE5"/>
    <w:rsid w:val="00EC7108"/>
    <w:rsid w:val="00EE04E5"/>
    <w:rsid w:val="00EE5E00"/>
    <w:rsid w:val="00EE5E7B"/>
    <w:rsid w:val="00EF0D93"/>
    <w:rsid w:val="00F007C3"/>
    <w:rsid w:val="00F23E7C"/>
    <w:rsid w:val="00F26BD1"/>
    <w:rsid w:val="00F566F6"/>
    <w:rsid w:val="00F57293"/>
    <w:rsid w:val="00F614D1"/>
    <w:rsid w:val="00F65954"/>
    <w:rsid w:val="00F66C70"/>
    <w:rsid w:val="00F66F6C"/>
    <w:rsid w:val="00F74413"/>
    <w:rsid w:val="00F829B0"/>
    <w:rsid w:val="00F93BB6"/>
    <w:rsid w:val="00F949BD"/>
    <w:rsid w:val="00F95DE7"/>
    <w:rsid w:val="00FA120B"/>
    <w:rsid w:val="00FD0FEC"/>
    <w:rsid w:val="00FD34B0"/>
    <w:rsid w:val="00FF0EBC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0BFF"/>
  <w15:chartTrackingRefBased/>
  <w15:docId w15:val="{939B07F3-9C11-47C0-AD68-021B44C6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A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A0FC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A0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F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F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Rumble, Janet M (DFG)</dc:creator>
  <cp:keywords/>
  <dc:description/>
  <cp:lastModifiedBy>Stern, Caitlin A (DFG)</cp:lastModifiedBy>
  <cp:revision>61</cp:revision>
  <dcterms:created xsi:type="dcterms:W3CDTF">2024-11-15T01:38:00Z</dcterms:created>
  <dcterms:modified xsi:type="dcterms:W3CDTF">2024-11-15T02:15:00Z</dcterms:modified>
</cp:coreProperties>
</file>